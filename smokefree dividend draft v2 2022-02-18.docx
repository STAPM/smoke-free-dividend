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0DDE" w14:textId="0DA8D928" w:rsidR="00297EC2" w:rsidRDefault="00297EC2" w:rsidP="00626356">
      <w:pPr>
        <w:jc w:val="both"/>
        <w:rPr>
          <w:b/>
          <w:bCs/>
        </w:rPr>
      </w:pPr>
      <w:commentRangeStart w:id="0"/>
      <w:commentRangeStart w:id="1"/>
      <w:commentRangeStart w:id="2"/>
      <w:r>
        <w:rPr>
          <w:b/>
          <w:bCs/>
        </w:rPr>
        <w:t>Introduction</w:t>
      </w:r>
      <w:commentRangeEnd w:id="0"/>
      <w:r w:rsidR="00857298">
        <w:rPr>
          <w:rStyle w:val="CommentReference"/>
        </w:rPr>
        <w:commentReference w:id="0"/>
      </w:r>
      <w:commentRangeEnd w:id="1"/>
      <w:r w:rsidR="00B66252">
        <w:rPr>
          <w:rStyle w:val="CommentReference"/>
        </w:rPr>
        <w:commentReference w:id="1"/>
      </w:r>
      <w:commentRangeEnd w:id="2"/>
      <w:r w:rsidR="008E36B5">
        <w:rPr>
          <w:rStyle w:val="CommentReference"/>
        </w:rPr>
        <w:commentReference w:id="2"/>
      </w:r>
    </w:p>
    <w:p w14:paraId="219F9159" w14:textId="77777777" w:rsidR="007023C4" w:rsidRDefault="007023C4" w:rsidP="00626356">
      <w:pPr>
        <w:jc w:val="both"/>
        <w:rPr>
          <w:b/>
          <w:bCs/>
        </w:rPr>
      </w:pPr>
    </w:p>
    <w:p w14:paraId="0741CD80" w14:textId="41E93081" w:rsidR="00297EC2" w:rsidRDefault="007023C4" w:rsidP="00626356">
      <w:pPr>
        <w:jc w:val="both"/>
      </w:pPr>
      <w:commentRangeStart w:id="3"/>
      <w:r>
        <w:t xml:space="preserve">The smoke free dividend is defined as the portion of spending on tobacco not directly benefiting the local economy, due to being transferred to the treasury as tax revenue, to manufacturers, or to criminals through the illicit trade. There is, therefore, a potential “dividend” to the economy of this money not being spent on tobacco products. Of total retail sales of tobacco an estimated 7% is profit margin to the retailer </w:t>
      </w:r>
      <w:sdt>
        <w:sdtPr>
          <w:id w:val="-1042825295"/>
          <w:citation/>
        </w:sdtPr>
        <w:sdtEndPr/>
        <w:sdtContent>
          <w:r>
            <w:fldChar w:fldCharType="begin"/>
          </w:r>
          <w:r>
            <w:rPr>
              <w:lang w:val="en-US"/>
            </w:rPr>
            <w:instrText xml:space="preserve"> CITATION ASH16 \l 1033 </w:instrText>
          </w:r>
          <w:r>
            <w:fldChar w:fldCharType="separate"/>
          </w:r>
          <w:r>
            <w:rPr>
              <w:noProof/>
              <w:lang w:val="en-US"/>
            </w:rPr>
            <w:t>(ASH, 2016)</w:t>
          </w:r>
          <w:r>
            <w:fldChar w:fldCharType="end"/>
          </w:r>
        </w:sdtContent>
      </w:sdt>
      <w:r>
        <w:t xml:space="preserve">. </w:t>
      </w:r>
      <w:commentRangeEnd w:id="3"/>
      <w:r>
        <w:rPr>
          <w:rStyle w:val="CommentReference"/>
        </w:rPr>
        <w:commentReference w:id="3"/>
      </w:r>
    </w:p>
    <w:p w14:paraId="29F6994F" w14:textId="77777777" w:rsidR="007023C4" w:rsidRDefault="007023C4" w:rsidP="00626356">
      <w:pPr>
        <w:jc w:val="both"/>
        <w:rPr>
          <w:b/>
          <w:bCs/>
        </w:rPr>
      </w:pPr>
    </w:p>
    <w:p w14:paraId="58D5A692" w14:textId="49A1F1B6" w:rsidR="00626356" w:rsidRDefault="00626356" w:rsidP="00626356">
      <w:pPr>
        <w:jc w:val="both"/>
        <w:rPr>
          <w:b/>
          <w:bCs/>
        </w:rPr>
      </w:pPr>
      <w:r>
        <w:rPr>
          <w:b/>
          <w:bCs/>
        </w:rPr>
        <w:t>Data</w:t>
      </w:r>
      <w:r w:rsidR="00297EC2">
        <w:rPr>
          <w:b/>
          <w:bCs/>
        </w:rPr>
        <w:t xml:space="preserve"> and Methods</w:t>
      </w:r>
    </w:p>
    <w:p w14:paraId="64C2A144" w14:textId="6C8824C0" w:rsidR="00AA30AC" w:rsidRPr="0022398F" w:rsidRDefault="00AA30AC" w:rsidP="00626356">
      <w:pPr>
        <w:jc w:val="both"/>
        <w:rPr>
          <w:i/>
          <w:iCs/>
        </w:rPr>
      </w:pPr>
    </w:p>
    <w:p w14:paraId="3DF6D828" w14:textId="189AE6BA" w:rsidR="00AA30AC" w:rsidRDefault="00AA30AC" w:rsidP="00626356">
      <w:pPr>
        <w:jc w:val="both"/>
        <w:rPr>
          <w:i/>
          <w:iCs/>
        </w:rPr>
      </w:pPr>
      <w:r w:rsidRPr="0022398F">
        <w:rPr>
          <w:i/>
          <w:iCs/>
        </w:rPr>
        <w:t>Overview of study design</w:t>
      </w:r>
    </w:p>
    <w:p w14:paraId="46B0E2B4" w14:textId="2474AAFB" w:rsidR="00AA30AC" w:rsidRPr="0022398F" w:rsidRDefault="00AA30AC" w:rsidP="00626356">
      <w:pPr>
        <w:jc w:val="both"/>
      </w:pPr>
      <w:r w:rsidRPr="0022398F">
        <w:t xml:space="preserve">We combined data on self-reported spending on tobacco products </w:t>
      </w:r>
      <w:r w:rsidR="00141072">
        <w:t xml:space="preserve">by smokers in England, </w:t>
      </w:r>
      <w:r w:rsidRPr="0022398F">
        <w:t>adjusted for underreporting to estimate the proportion of income spent on tobacco overall</w:t>
      </w:r>
      <w:r w:rsidR="002E70A5" w:rsidRPr="0022398F">
        <w:t xml:space="preserve"> and by sociodemographic group, and the</w:t>
      </w:r>
      <w:r w:rsidRPr="0022398F">
        <w:t xml:space="preserve"> smokefree dividend overall and</w:t>
      </w:r>
      <w:r w:rsidR="002E70A5" w:rsidRPr="0022398F">
        <w:t xml:space="preserve"> by region</w:t>
      </w:r>
      <w:r w:rsidR="00155AC9" w:rsidRPr="0022398F">
        <w:t xml:space="preserve"> and local authority</w:t>
      </w:r>
      <w:r w:rsidR="002E70A5" w:rsidRPr="0022398F">
        <w:t>.</w:t>
      </w:r>
    </w:p>
    <w:p w14:paraId="33FBD69E" w14:textId="77777777" w:rsidR="00626356" w:rsidRPr="00155AC9" w:rsidRDefault="00626356" w:rsidP="00626356">
      <w:pPr>
        <w:jc w:val="both"/>
        <w:rPr>
          <w:b/>
          <w:bCs/>
        </w:rPr>
      </w:pPr>
    </w:p>
    <w:p w14:paraId="6735A8A1" w14:textId="7F70A35C" w:rsidR="00AA30AC" w:rsidRPr="00AA30AC" w:rsidRDefault="00AA30AC" w:rsidP="00902510">
      <w:pPr>
        <w:jc w:val="both"/>
        <w:rPr>
          <w:i/>
          <w:iCs/>
        </w:rPr>
      </w:pPr>
      <w:r>
        <w:rPr>
          <w:i/>
          <w:iCs/>
        </w:rPr>
        <w:t xml:space="preserve">Self-reported </w:t>
      </w:r>
      <w:r w:rsidR="002D6D79">
        <w:rPr>
          <w:i/>
          <w:iCs/>
        </w:rPr>
        <w:t xml:space="preserve">consumption and </w:t>
      </w:r>
      <w:r>
        <w:rPr>
          <w:i/>
          <w:iCs/>
        </w:rPr>
        <w:t>s</w:t>
      </w:r>
      <w:r w:rsidRPr="00AA30AC">
        <w:rPr>
          <w:i/>
          <w:iCs/>
        </w:rPr>
        <w:t xml:space="preserve">pending on tobacco </w:t>
      </w:r>
    </w:p>
    <w:p w14:paraId="30E0C70B" w14:textId="23B8F5F4" w:rsidR="00F959C8" w:rsidRDefault="00A65C30" w:rsidP="00902510">
      <w:pPr>
        <w:jc w:val="both"/>
      </w:pPr>
      <w:r>
        <w:t xml:space="preserve">We used </w:t>
      </w:r>
      <w:r w:rsidR="00D834F7">
        <w:t xml:space="preserve">data on weekly spending on tobacco products from the </w:t>
      </w:r>
      <w:r w:rsidR="00626356">
        <w:t>Smoking Toolkit Study (STS)</w:t>
      </w:r>
      <w:r w:rsidR="00F64232">
        <w:t xml:space="preserve"> </w:t>
      </w:r>
      <w:sdt>
        <w:sdtPr>
          <w:id w:val="-1985695439"/>
          <w:citation/>
        </w:sdtPr>
        <w:sdtEndPr/>
        <w:sdtContent>
          <w:r w:rsidR="00F64232">
            <w:fldChar w:fldCharType="begin"/>
          </w:r>
          <w:r w:rsidR="0073331A">
            <w:rPr>
              <w:lang w:val="en-US"/>
            </w:rPr>
            <w:instrText xml:space="preserve">CITATION Fid11 \l 1033 </w:instrText>
          </w:r>
          <w:r w:rsidR="00F64232">
            <w:fldChar w:fldCharType="separate"/>
          </w:r>
          <w:r w:rsidR="003A6A38">
            <w:rPr>
              <w:noProof/>
              <w:lang w:val="en-US"/>
            </w:rPr>
            <w:t>(Fidler, et al., 2011)</w:t>
          </w:r>
          <w:r w:rsidR="00F64232">
            <w:fldChar w:fldCharType="end"/>
          </w:r>
        </w:sdtContent>
      </w:sdt>
      <w:r w:rsidR="00E81208">
        <w:t xml:space="preserve">, a </w:t>
      </w:r>
      <w:r>
        <w:t xml:space="preserve">repeated </w:t>
      </w:r>
      <w:r w:rsidR="00A92A70">
        <w:t>cross-sectional</w:t>
      </w:r>
      <w:r w:rsidR="00E81208">
        <w:t xml:space="preserve"> study in which </w:t>
      </w:r>
      <w:r>
        <w:t xml:space="preserve">data on smoking and quitting behaviours is collected from </w:t>
      </w:r>
      <w:r w:rsidR="00E81208">
        <w:t xml:space="preserve">a representative </w:t>
      </w:r>
      <w:r>
        <w:t xml:space="preserve">sample </w:t>
      </w:r>
      <w:r w:rsidR="00E81208">
        <w:t xml:space="preserve">of the English population </w:t>
      </w:r>
      <w:r>
        <w:t>each month</w:t>
      </w:r>
      <w:r w:rsidR="00E81208">
        <w:t>. We use</w:t>
      </w:r>
      <w:r>
        <w:t>d</w:t>
      </w:r>
      <w:r w:rsidR="00E81208">
        <w:t xml:space="preserve"> data</w:t>
      </w:r>
      <w:r w:rsidR="00CD5908">
        <w:t xml:space="preserve"> </w:t>
      </w:r>
      <w:r>
        <w:t>from</w:t>
      </w:r>
      <w:r w:rsidR="00CD5908">
        <w:t xml:space="preserve"> April 2014 </w:t>
      </w:r>
      <w:r>
        <w:t xml:space="preserve">to </w:t>
      </w:r>
      <w:r w:rsidR="00CD5908">
        <w:t>February 2020</w:t>
      </w:r>
      <w:r w:rsidR="00E81208">
        <w:t xml:space="preserve">. </w:t>
      </w:r>
      <w:r w:rsidR="00114552">
        <w:t xml:space="preserve"> These dates </w:t>
      </w:r>
      <w:r>
        <w:t xml:space="preserve">were </w:t>
      </w:r>
      <w:r w:rsidR="00E81208">
        <w:t xml:space="preserve">chosen to cover the full period in between local authority identifiers first being available in the data </w:t>
      </w:r>
      <w:r w:rsidR="00114552">
        <w:t>and</w:t>
      </w:r>
      <w:r w:rsidR="00E81208">
        <w:t xml:space="preserve"> the start of the Covid-19 pandemic in the </w:t>
      </w:r>
      <w:r w:rsidR="00114552">
        <w:t xml:space="preserve">UK. This range </w:t>
      </w:r>
      <w:r w:rsidR="00A05532">
        <w:t>provides an adequate sample size</w:t>
      </w:r>
      <w:r w:rsidR="00114552">
        <w:t xml:space="preserve"> for calculations</w:t>
      </w:r>
      <w:r w:rsidR="00A05532">
        <w:t xml:space="preserve"> at local authority level</w:t>
      </w:r>
      <w:r w:rsidR="00CD5908">
        <w:t xml:space="preserve">. The spending figures </w:t>
      </w:r>
      <w:r>
        <w:t xml:space="preserve">were </w:t>
      </w:r>
      <w:r w:rsidR="00CD5908">
        <w:t xml:space="preserve">adjusted </w:t>
      </w:r>
      <w:r w:rsidR="00E81208">
        <w:t>to December 2018 prices</w:t>
      </w:r>
      <w:r w:rsidR="00CD5908">
        <w:t xml:space="preserve"> using the </w:t>
      </w:r>
      <w:r>
        <w:t xml:space="preserve">Consumer Prices Index </w:t>
      </w:r>
      <w:r w:rsidR="00CD5908">
        <w:t xml:space="preserve">(CPI) for tobacco products. </w:t>
      </w:r>
      <w:r w:rsidR="000F2CFE" w:rsidDel="00AA30AC">
        <w:t xml:space="preserve">Figure 1 presents the distribution of </w:t>
      </w:r>
      <w:r w:rsidR="00A31D99" w:rsidDel="00AA30AC">
        <w:t xml:space="preserve">all inflation-adjusted weekly </w:t>
      </w:r>
      <w:r w:rsidR="000F2CFE" w:rsidDel="00AA30AC">
        <w:t xml:space="preserve">expenditures in the data, </w:t>
      </w:r>
      <w:r w:rsidR="00A31D99" w:rsidDel="00AA30AC">
        <w:t>which yields</w:t>
      </w:r>
      <w:r w:rsidR="00626356" w:rsidDel="00AA30AC">
        <w:t xml:space="preserve"> a </w:t>
      </w:r>
      <w:r w:rsidR="00626356" w:rsidRPr="000F2CFE" w:rsidDel="00AA30AC">
        <w:t xml:space="preserve">self-reported </w:t>
      </w:r>
      <w:r w:rsidR="000F2CFE" w:rsidRPr="000F2CFE" w:rsidDel="00AA30AC">
        <w:t>median spend</w:t>
      </w:r>
      <w:r w:rsidR="00626356" w:rsidRPr="000F2CFE" w:rsidDel="00AA30AC">
        <w:t xml:space="preserve"> of £</w:t>
      </w:r>
      <w:r w:rsidR="00114552" w:rsidDel="00AA30AC">
        <w:t>20.28</w:t>
      </w:r>
      <w:r w:rsidR="00626356" w:rsidRPr="000F2CFE" w:rsidDel="00AA30AC">
        <w:t xml:space="preserve"> </w:t>
      </w:r>
      <w:r w:rsidR="000F2CFE" w:rsidRPr="000F2CFE" w:rsidDel="00AA30AC">
        <w:t>and mean spend of £2</w:t>
      </w:r>
      <w:r w:rsidR="00114552" w:rsidDel="00AA30AC">
        <w:t>5</w:t>
      </w:r>
      <w:r w:rsidR="000F2CFE" w:rsidRPr="000F2CFE" w:rsidDel="00AA30AC">
        <w:t>.</w:t>
      </w:r>
      <w:r w:rsidR="00114552" w:rsidDel="00AA30AC">
        <w:t>57</w:t>
      </w:r>
      <w:r w:rsidR="000F2CFE" w:rsidRPr="000F2CFE" w:rsidDel="00AA30AC">
        <w:t xml:space="preserve"> </w:t>
      </w:r>
      <w:r w:rsidR="00626356" w:rsidRPr="000F2CFE" w:rsidDel="00AA30AC">
        <w:t>per smoker per week</w:t>
      </w:r>
      <w:r w:rsidR="00626356" w:rsidRPr="00626356" w:rsidDel="00AA30AC">
        <w:rPr>
          <w:color w:val="FF0000"/>
        </w:rPr>
        <w:t xml:space="preserve"> </w:t>
      </w:r>
      <w:r w:rsidR="00CF54F1" w:rsidRPr="00CF54F1" w:rsidDel="00AA30AC">
        <w:t>for England as a whole</w:t>
      </w:r>
      <w:r w:rsidR="00626356" w:rsidDel="00AA30AC">
        <w:t xml:space="preserve">. </w:t>
      </w:r>
      <w:r w:rsidR="00443A0B">
        <w:t>We also obtain consumption information from the STS</w:t>
      </w:r>
      <w:r w:rsidR="00BD32F8">
        <w:t>, which has information on average cigarettes smoked per day, and compare this to expenditures in our local authority level analysis</w:t>
      </w:r>
      <w:r w:rsidR="005647A9">
        <w:t xml:space="preserve"> in order to investigate differences in spending across local authorities</w:t>
      </w:r>
      <w:r w:rsidR="00BD32F8">
        <w:t>.</w:t>
      </w:r>
    </w:p>
    <w:p w14:paraId="51575E7C" w14:textId="7312A555" w:rsidR="006A3E27" w:rsidRDefault="006A3E27" w:rsidP="00902510">
      <w:pPr>
        <w:jc w:val="both"/>
      </w:pPr>
    </w:p>
    <w:p w14:paraId="4DB400B4" w14:textId="699FA48B" w:rsidR="00AA30AC" w:rsidRDefault="00AA30AC" w:rsidP="00AA30AC">
      <w:pPr>
        <w:jc w:val="both"/>
      </w:pPr>
      <w:r w:rsidRPr="00AA30AC">
        <w:rPr>
          <w:i/>
          <w:iCs/>
        </w:rPr>
        <w:t>Adjustment for underreporting of spending</w:t>
      </w:r>
    </w:p>
    <w:p w14:paraId="5B631111" w14:textId="18794F34" w:rsidR="00111486" w:rsidRDefault="00AA30AC" w:rsidP="00AA30AC">
      <w:pPr>
        <w:jc w:val="both"/>
      </w:pPr>
      <w:r>
        <w:t>The estimated total annual expenditure based on the mean self-reported weekly expenditure on tobacco, and an estimated 6.131 million smokers in England</w:t>
      </w:r>
      <w:r w:rsidR="00141072">
        <w:t xml:space="preserve"> </w:t>
      </w:r>
      <w:sdt>
        <w:sdtPr>
          <w:id w:val="1398016872"/>
          <w:citation/>
        </w:sdtPr>
        <w:sdtEndPr/>
        <w:sdtContent>
          <w:r w:rsidR="00624071">
            <w:fldChar w:fldCharType="begin"/>
          </w:r>
          <w:r w:rsidR="00A91C8D">
            <w:rPr>
              <w:lang w:val="en-US"/>
            </w:rPr>
            <w:instrText xml:space="preserve">CITATION OHI21 \l 1033 </w:instrText>
          </w:r>
          <w:r w:rsidR="00624071">
            <w:fldChar w:fldCharType="separate"/>
          </w:r>
          <w:r w:rsidR="003A6A38">
            <w:rPr>
              <w:noProof/>
              <w:lang w:val="en-US"/>
            </w:rPr>
            <w:t>(OHID, 2020)</w:t>
          </w:r>
          <w:r w:rsidR="00624071">
            <w:fldChar w:fldCharType="end"/>
          </w:r>
        </w:sdtContent>
      </w:sdt>
      <w:r>
        <w:t xml:space="preserve">, is </w:t>
      </w:r>
      <w:r w:rsidRPr="003610E5">
        <w:t>£</w:t>
      </w:r>
      <w:r>
        <w:t>8.152</w:t>
      </w:r>
      <w:r w:rsidRPr="003610E5">
        <w:t xml:space="preserve"> billion per year</w:t>
      </w:r>
      <w:r w:rsidRPr="00CF54F1">
        <w:t>.</w:t>
      </w:r>
      <w:r w:rsidRPr="00902510">
        <w:rPr>
          <w:color w:val="FF0000"/>
        </w:rPr>
        <w:t xml:space="preserve"> </w:t>
      </w:r>
      <w:r>
        <w:t xml:space="preserve">This figure is below the total collected by the </w:t>
      </w:r>
      <w:r w:rsidR="00111486">
        <w:t xml:space="preserve">UK </w:t>
      </w:r>
      <w:r>
        <w:t xml:space="preserve">government in tobacco duty alone, receipts of which totalled </w:t>
      </w:r>
      <w:r w:rsidRPr="000B005F">
        <w:t>£</w:t>
      </w:r>
      <w:r w:rsidR="009C36C1">
        <w:t>9</w:t>
      </w:r>
      <w:r w:rsidRPr="000B005F">
        <w:t>.</w:t>
      </w:r>
      <w:r w:rsidR="009C36C1">
        <w:t>29</w:t>
      </w:r>
      <w:r w:rsidRPr="000B005F">
        <w:t xml:space="preserve"> billion in the </w:t>
      </w:r>
      <w:r w:rsidR="009C36C1">
        <w:t>tax</w:t>
      </w:r>
      <w:r w:rsidRPr="000B005F">
        <w:t xml:space="preserve"> year 2018</w:t>
      </w:r>
      <w:r w:rsidR="009C36C1">
        <w:t>/19,</w:t>
      </w:r>
      <w:r w:rsidRPr="000B005F">
        <w:t xml:space="preserve"> £</w:t>
      </w:r>
      <w:r w:rsidR="009C36C1">
        <w:t>9</w:t>
      </w:r>
      <w:r w:rsidRPr="000B005F">
        <w:t>.</w:t>
      </w:r>
      <w:r w:rsidR="009C36C1">
        <w:t>19</w:t>
      </w:r>
      <w:r w:rsidRPr="000B005F">
        <w:t xml:space="preserve"> billion of which came from cigarettes and hand-rolling tobacco</w:t>
      </w:r>
      <w:r>
        <w:t xml:space="preserve"> (HRT)</w:t>
      </w:r>
      <w:r w:rsidR="00141072">
        <w:t xml:space="preserve"> </w:t>
      </w:r>
      <w:sdt>
        <w:sdtPr>
          <w:id w:val="-1111351594"/>
          <w:citation/>
        </w:sdtPr>
        <w:sdtEndPr/>
        <w:sdtContent>
          <w:r w:rsidR="009D5DC2">
            <w:fldChar w:fldCharType="begin"/>
          </w:r>
          <w:r w:rsidR="009D5DC2">
            <w:rPr>
              <w:lang w:val="en-US"/>
            </w:rPr>
            <w:instrText xml:space="preserve"> CITATION HMR21 \l 1033 </w:instrText>
          </w:r>
          <w:r w:rsidR="009D5DC2">
            <w:fldChar w:fldCharType="separate"/>
          </w:r>
          <w:r w:rsidR="003A6A38">
            <w:rPr>
              <w:noProof/>
              <w:lang w:val="en-US"/>
            </w:rPr>
            <w:t>(HM Revenue and Customs, 2021)</w:t>
          </w:r>
          <w:r w:rsidR="009D5DC2">
            <w:fldChar w:fldCharType="end"/>
          </w:r>
        </w:sdtContent>
      </w:sdt>
      <w:r>
        <w:t xml:space="preserve">. To estimate the duty receipts specifically from spending by </w:t>
      </w:r>
      <w:r w:rsidR="00111486">
        <w:t>smokers in England</w:t>
      </w:r>
      <w:r>
        <w:t>, we adjust</w:t>
      </w:r>
      <w:r w:rsidR="00111486">
        <w:t>ed</w:t>
      </w:r>
      <w:r>
        <w:t xml:space="preserve"> the total duty receipts for the UK by the percentage of UK smokers who are English (calculated from the Annual Population Survey </w:t>
      </w:r>
      <w:r w:rsidR="006D3F10">
        <w:t xml:space="preserve">(APS) </w:t>
      </w:r>
      <w:r>
        <w:t>and estimated at approximately 82.25%</w:t>
      </w:r>
      <w:r w:rsidR="00111486">
        <w:t xml:space="preserve"> </w:t>
      </w:r>
      <w:sdt>
        <w:sdtPr>
          <w:id w:val="452215484"/>
          <w:citation/>
        </w:sdtPr>
        <w:sdtEndPr/>
        <w:sdtContent>
          <w:r w:rsidR="00D67670">
            <w:fldChar w:fldCharType="begin"/>
          </w:r>
          <w:r w:rsidR="00952506">
            <w:rPr>
              <w:lang w:val="en-US"/>
            </w:rPr>
            <w:instrText xml:space="preserve">CITATION Off20 \l 1033 </w:instrText>
          </w:r>
          <w:r w:rsidR="00D67670">
            <w:fldChar w:fldCharType="separate"/>
          </w:r>
          <w:r w:rsidR="003A6A38">
            <w:rPr>
              <w:noProof/>
              <w:lang w:val="en-US"/>
            </w:rPr>
            <w:t>(ONS, 2020)</w:t>
          </w:r>
          <w:r w:rsidR="00D67670">
            <w:fldChar w:fldCharType="end"/>
          </w:r>
        </w:sdtContent>
      </w:sdt>
      <w:r>
        <w:t>).</w:t>
      </w:r>
      <w:r w:rsidR="00AF46E4">
        <w:t xml:space="preserve"> This adjustment is necessary for comparison with the STS data which covers England only.</w:t>
      </w:r>
      <w:r w:rsidR="00111486">
        <w:t xml:space="preserve"> </w:t>
      </w:r>
      <w:r>
        <w:t xml:space="preserve">When making the England-only adjustment, total </w:t>
      </w:r>
      <w:r w:rsidR="00FD0CAE">
        <w:t>cigarette and HRT</w:t>
      </w:r>
      <w:r>
        <w:t xml:space="preserve"> duty receipts from England are still estimated at £7.</w:t>
      </w:r>
      <w:r w:rsidR="00FD0CAE">
        <w:t>56</w:t>
      </w:r>
      <w:r>
        <w:t xml:space="preserve"> billion. Considering that total expenditure must also comprise value added tax and industry profit margins, the implied total expenditure of £8.152 billion estimated from </w:t>
      </w:r>
      <w:r w:rsidR="00111486">
        <w:t>the STS</w:t>
      </w:r>
      <w:r>
        <w:t xml:space="preserve"> is still low. </w:t>
      </w:r>
      <w:r w:rsidR="00111486">
        <w:t xml:space="preserve"> </w:t>
      </w:r>
      <w:r>
        <w:t>This suggests that the mean weekly expenditure figure of £25.57 is an under-estimate of the true mean due to under-reporting of expenditures.</w:t>
      </w:r>
    </w:p>
    <w:p w14:paraId="50C1FCB6" w14:textId="77777777" w:rsidR="00111486" w:rsidRDefault="00111486" w:rsidP="00AA30AC">
      <w:pPr>
        <w:jc w:val="both"/>
      </w:pPr>
    </w:p>
    <w:p w14:paraId="443B477C" w14:textId="5EF9D662" w:rsidR="00AA30AC" w:rsidRDefault="00B75E41" w:rsidP="00AA30AC">
      <w:pPr>
        <w:jc w:val="both"/>
      </w:pPr>
      <w:r>
        <w:t>T</w:t>
      </w:r>
      <w:r w:rsidR="00AA30AC">
        <w:t xml:space="preserve">o produce mean weekly spending estimates from the </w:t>
      </w:r>
      <w:r w:rsidR="00925F27">
        <w:t>STS</w:t>
      </w:r>
      <w:r w:rsidR="00AA30AC">
        <w:t xml:space="preserve"> which are consistent with the amount of total expenditure implied by HMRC duty receipts, we therefore estimate</w:t>
      </w:r>
      <w:r w:rsidR="00925F27">
        <w:t>d</w:t>
      </w:r>
      <w:r w:rsidR="00AA30AC">
        <w:t xml:space="preserve"> an upshift factor to apply to the spending data. </w:t>
      </w:r>
      <w:r w:rsidR="00D47CB3">
        <w:t>A detailed breakdown of the upshift factor calculation is presented in Table 1. The initial STS tobacco spending estimates were multiplied by this upshift factor accordingly</w:t>
      </w:r>
      <w:r w:rsidR="009C36C1">
        <w:t xml:space="preserve"> in the subsequent analysis</w:t>
      </w:r>
      <w:r w:rsidR="00D47CB3">
        <w:t>.</w:t>
      </w:r>
      <w:r w:rsidR="009C36C1">
        <w:t xml:space="preserve"> The upshift calculations are based on </w:t>
      </w:r>
      <w:r w:rsidR="00831E5C">
        <w:t xml:space="preserve">average </w:t>
      </w:r>
      <w:r w:rsidR="009C36C1">
        <w:t xml:space="preserve">prices and duty rates </w:t>
      </w:r>
      <w:r w:rsidR="00DC08AF">
        <w:t>in</w:t>
      </w:r>
      <w:r w:rsidR="009C36C1">
        <w:t xml:space="preserve"> December 2018.</w:t>
      </w:r>
    </w:p>
    <w:p w14:paraId="31322E46" w14:textId="77777777" w:rsidR="00AA30AC" w:rsidRDefault="00AA30AC" w:rsidP="00AA30AC">
      <w:pPr>
        <w:jc w:val="both"/>
      </w:pPr>
    </w:p>
    <w:p w14:paraId="6D25FF2E" w14:textId="12541AEE" w:rsidR="00AA30AC" w:rsidRDefault="00AA30AC" w:rsidP="00AA30AC">
      <w:pPr>
        <w:jc w:val="both"/>
      </w:pPr>
      <w:r>
        <w:t xml:space="preserve">To calculate the required upshift factor we first estimate the total annual expenditure implied by the total duties received by HMRC. The upshift factor is then obtained by </w:t>
      </w:r>
      <w:r w:rsidR="008F461C">
        <w:t xml:space="preserve">taking </w:t>
      </w:r>
      <w:r>
        <w:t>the ratio of this figure to the £8.152 billion estimate based on the STS data. We calculate</w:t>
      </w:r>
      <w:r w:rsidR="00B75E41">
        <w:t>d</w:t>
      </w:r>
      <w:r>
        <w:t xml:space="preserve"> the total expenditures separately for factory-made cigarettes and hand-rolling tobacco (HRT). The approach for each product is to take the price (per pack of 20 cigarettes or per 100g of HRT) and calculate the total duty paid on the respective quantity – based on the duty rates</w:t>
      </w:r>
      <w:r w:rsidR="00881555">
        <w:t xml:space="preserve"> in place</w:t>
      </w:r>
      <w:r>
        <w:t xml:space="preserve"> </w:t>
      </w:r>
      <w:r w:rsidR="00881555">
        <w:t>in</w:t>
      </w:r>
      <w:r>
        <w:t xml:space="preserve"> December 2018 of </w:t>
      </w:r>
      <w:commentRangeStart w:id="4"/>
      <w:r>
        <w:t>£228.29 per 1,000 sticks of factory-made cigarettes</w:t>
      </w:r>
      <w:r w:rsidR="00984A41">
        <w:t xml:space="preserve"> plus ad-valorem tax of 16.5% of the retail price,</w:t>
      </w:r>
      <w:r>
        <w:t xml:space="preserve"> </w:t>
      </w:r>
      <w:commentRangeEnd w:id="4"/>
      <w:r w:rsidR="008F461C">
        <w:rPr>
          <w:rStyle w:val="CommentReference"/>
        </w:rPr>
        <w:commentReference w:id="4"/>
      </w:r>
      <w:r>
        <w:t xml:space="preserve">and £234.65 per kilogram of HRT. </w:t>
      </w:r>
    </w:p>
    <w:p w14:paraId="65BB7A0D" w14:textId="77777777" w:rsidR="00AA30AC" w:rsidRDefault="00AA30AC" w:rsidP="00AA30AC">
      <w:pPr>
        <w:jc w:val="both"/>
      </w:pPr>
    </w:p>
    <w:p w14:paraId="644625C1" w14:textId="69D69666" w:rsidR="00AA30AC" w:rsidRDefault="00AA30AC" w:rsidP="00AA30AC">
      <w:pPr>
        <w:jc w:val="both"/>
      </w:pPr>
      <w:commentRangeStart w:id="5"/>
      <w:commentRangeStart w:id="6"/>
      <w:r w:rsidRPr="00DA54B7">
        <w:t xml:space="preserve">Price data for cigarettes is </w:t>
      </w:r>
      <w:r w:rsidR="00D47CB3" w:rsidRPr="00DA54B7">
        <w:t>the weighted average price. This figure is</w:t>
      </w:r>
      <w:r w:rsidR="00460EF4">
        <w:t xml:space="preserve"> calculated at</w:t>
      </w:r>
      <w:r w:rsidR="00D47CB3" w:rsidRPr="00DA54B7">
        <w:t xml:space="preserve"> £8.30 for 2016</w:t>
      </w:r>
      <w:r w:rsidR="00FB6F83" w:rsidRPr="00DA54B7">
        <w:t xml:space="preserve"> </w:t>
      </w:r>
      <w:sdt>
        <w:sdtPr>
          <w:id w:val="-1582057338"/>
          <w:citation/>
        </w:sdtPr>
        <w:sdtEndPr/>
        <w:sdtContent>
          <w:r w:rsidR="00DA54B7" w:rsidRPr="00DA54B7">
            <w:fldChar w:fldCharType="begin"/>
          </w:r>
          <w:r w:rsidR="00DA54B7" w:rsidRPr="00DA54B7">
            <w:rPr>
              <w:lang w:val="en-US"/>
            </w:rPr>
            <w:instrText xml:space="preserve"> CITATION OEC22 \l 1033 </w:instrText>
          </w:r>
          <w:r w:rsidR="00DA54B7" w:rsidRPr="00DA54B7">
            <w:fldChar w:fldCharType="separate"/>
          </w:r>
          <w:r w:rsidR="003A6A38">
            <w:rPr>
              <w:noProof/>
              <w:lang w:val="en-US"/>
            </w:rPr>
            <w:t>(OECD, 2022)</w:t>
          </w:r>
          <w:r w:rsidR="00DA54B7" w:rsidRPr="00DA54B7">
            <w:fldChar w:fldCharType="end"/>
          </w:r>
        </w:sdtContent>
      </w:sdt>
      <w:r w:rsidR="00D47CB3" w:rsidRPr="00DA54B7">
        <w:t xml:space="preserve"> </w:t>
      </w:r>
      <w:r w:rsidR="00D47CB3" w:rsidRPr="00CD67CF">
        <w:t xml:space="preserve">and is </w:t>
      </w:r>
      <w:r w:rsidR="00CD67CF" w:rsidRPr="00CD67CF">
        <w:t>inflated</w:t>
      </w:r>
      <w:r w:rsidR="00D47CB3" w:rsidRPr="00CD67CF">
        <w:t xml:space="preserve"> to </w:t>
      </w:r>
      <w:r w:rsidRPr="00CD67CF">
        <w:t xml:space="preserve">December 2018 </w:t>
      </w:r>
      <w:r w:rsidR="005C30E0" w:rsidRPr="00CD67CF">
        <w:t xml:space="preserve">prices </w:t>
      </w:r>
      <w:r w:rsidR="00D47CB3" w:rsidRPr="00CD67CF">
        <w:t>using the CPI</w:t>
      </w:r>
      <w:r w:rsidRPr="00CD67CF">
        <w:t>.</w:t>
      </w:r>
      <w:commentRangeEnd w:id="5"/>
      <w:r w:rsidR="00606F6B" w:rsidRPr="00CD67CF">
        <w:rPr>
          <w:rStyle w:val="CommentReference"/>
        </w:rPr>
        <w:commentReference w:id="5"/>
      </w:r>
      <w:commentRangeEnd w:id="6"/>
      <w:r w:rsidR="00B66252" w:rsidRPr="00CD67CF">
        <w:rPr>
          <w:rStyle w:val="CommentReference"/>
        </w:rPr>
        <w:commentReference w:id="6"/>
      </w:r>
      <w:r w:rsidRPr="00CD67CF">
        <w:t xml:space="preserve"> </w:t>
      </w:r>
      <w:r>
        <w:t xml:space="preserve">For HRT, price is taken as an average of online supermarket prices in December 2020 and deflated to December 2018 prices. The percentage of the market price which is paid as duty is calculated from these figures and applied to the duty receipts data to estimate total expenditure on (legally supplied) </w:t>
      </w:r>
      <w:commentRangeStart w:id="7"/>
      <w:commentRangeStart w:id="8"/>
      <w:r>
        <w:t>tobacco</w:t>
      </w:r>
      <w:commentRangeEnd w:id="7"/>
      <w:r w:rsidR="00C742C7">
        <w:rPr>
          <w:rStyle w:val="CommentReference"/>
        </w:rPr>
        <w:commentReference w:id="7"/>
      </w:r>
      <w:commentRangeEnd w:id="8"/>
      <w:r w:rsidR="002B3353">
        <w:rPr>
          <w:rStyle w:val="CommentReference"/>
        </w:rPr>
        <w:commentReference w:id="8"/>
      </w:r>
      <w:r>
        <w:t xml:space="preserve">. </w:t>
      </w:r>
      <w:r w:rsidR="005C30E0">
        <w:t xml:space="preserve">The prices for cigarettes and HRT respectively are £9.31 per pack of 20 cigarettes and £47.90 per 100g. </w:t>
      </w:r>
    </w:p>
    <w:p w14:paraId="61214124" w14:textId="53CCF132" w:rsidR="005C30E0" w:rsidRDefault="005C30E0" w:rsidP="00AA30AC">
      <w:pPr>
        <w:jc w:val="both"/>
      </w:pPr>
    </w:p>
    <w:p w14:paraId="784DF350" w14:textId="5C38EF71" w:rsidR="005C30E0" w:rsidRDefault="00EB561F" w:rsidP="00AA30AC">
      <w:pPr>
        <w:jc w:val="both"/>
      </w:pPr>
      <w:r>
        <w:t xml:space="preserve">A £9.31 pack of </w:t>
      </w:r>
      <w:r w:rsidR="00460EF4">
        <w:t xml:space="preserve">20 </w:t>
      </w:r>
      <w:r>
        <w:t>cigarettes in December 2018 would be composed of £4.57 in specific duty and 16.5% of £9.31 in ad-valorem duty - £1.54. Total duty per pack is £6.10</w:t>
      </w:r>
      <w:r w:rsidR="00DC08AF">
        <w:t xml:space="preserve">, which is </w:t>
      </w:r>
      <w:r w:rsidR="00AA6E6B">
        <w:t>65.56% of the market price. Based on total duty receipts of £6.372 billion, this implies a total expenditure on cigarettes in England of £9</w:t>
      </w:r>
      <w:r w:rsidR="00305AD8">
        <w:t>.</w:t>
      </w:r>
      <w:r w:rsidR="00AA6E6B">
        <w:t>720</w:t>
      </w:r>
      <w:r w:rsidR="00305AD8">
        <w:t xml:space="preserve"> billion</w:t>
      </w:r>
      <w:r w:rsidR="00AA6E6B">
        <w:t xml:space="preserve">. </w:t>
      </w:r>
      <w:r w:rsidR="00305AD8">
        <w:t xml:space="preserve">Similar calculations for HRT yield an estimated expenditure of £2.425 billion. Adding these together gives a total estimated expenditure on </w:t>
      </w:r>
      <w:r w:rsidR="00FB72EB">
        <w:t xml:space="preserve">legal </w:t>
      </w:r>
      <w:r w:rsidR="00305AD8">
        <w:t>tobacco of £12</w:t>
      </w:r>
      <w:r w:rsidR="00FB72EB">
        <w:t>.</w:t>
      </w:r>
      <w:r w:rsidR="00305AD8">
        <w:t>145</w:t>
      </w:r>
      <w:r w:rsidR="00FB72EB">
        <w:t xml:space="preserve"> billion</w:t>
      </w:r>
      <w:r w:rsidR="00305AD8">
        <w:t>.</w:t>
      </w:r>
    </w:p>
    <w:p w14:paraId="72233F91" w14:textId="77777777" w:rsidR="00AA30AC" w:rsidRDefault="00AA30AC" w:rsidP="00AA30AC">
      <w:pPr>
        <w:jc w:val="both"/>
      </w:pPr>
    </w:p>
    <w:p w14:paraId="3578CA80" w14:textId="46C5F16E" w:rsidR="00305AD8" w:rsidRDefault="00AA30AC" w:rsidP="00AA30AC">
      <w:pPr>
        <w:jc w:val="both"/>
      </w:pPr>
      <w:commentRangeStart w:id="9"/>
      <w:commentRangeStart w:id="10"/>
      <w:commentRangeStart w:id="11"/>
      <w:r>
        <w:t>As</w:t>
      </w:r>
      <w:commentRangeEnd w:id="9"/>
      <w:r w:rsidR="00757007">
        <w:rPr>
          <w:rStyle w:val="CommentReference"/>
        </w:rPr>
        <w:commentReference w:id="9"/>
      </w:r>
      <w:commentRangeEnd w:id="10"/>
      <w:r w:rsidR="00B10D06">
        <w:rPr>
          <w:rStyle w:val="CommentReference"/>
        </w:rPr>
        <w:commentReference w:id="10"/>
      </w:r>
      <w:commentRangeEnd w:id="11"/>
      <w:r w:rsidR="00B10D06">
        <w:rPr>
          <w:rStyle w:val="CommentReference"/>
        </w:rPr>
        <w:commentReference w:id="11"/>
      </w:r>
      <w:r>
        <w:t xml:space="preserve"> some consumption of tobacco products is from illicit sources, we also estimate expenditure on illicit tobacco. HMRC estimate the “tax gap” which arises from the market for illicit tobacco</w:t>
      </w:r>
      <w:r w:rsidR="00CF7A45">
        <w:t xml:space="preserve"> </w:t>
      </w:r>
      <w:sdt>
        <w:sdtPr>
          <w:id w:val="413831228"/>
          <w:citation/>
        </w:sdtPr>
        <w:sdtEndPr/>
        <w:sdtContent>
          <w:r w:rsidR="00CF7A45">
            <w:fldChar w:fldCharType="begin"/>
          </w:r>
          <w:r w:rsidR="00CF7A45">
            <w:rPr>
              <w:lang w:val="en-US"/>
            </w:rPr>
            <w:instrText xml:space="preserve"> CITATION HMRC21 \l 1033 </w:instrText>
          </w:r>
          <w:r w:rsidR="00CF7A45">
            <w:fldChar w:fldCharType="separate"/>
          </w:r>
          <w:r w:rsidR="003A6A38">
            <w:rPr>
              <w:noProof/>
              <w:lang w:val="en-US"/>
            </w:rPr>
            <w:t>(HM Revenue and Customs, 2021)</w:t>
          </w:r>
          <w:r w:rsidR="00CF7A45">
            <w:fldChar w:fldCharType="end"/>
          </w:r>
        </w:sdtContent>
      </w:sdt>
      <w:r>
        <w:t xml:space="preserve">. Using </w:t>
      </w:r>
      <w:r w:rsidR="00D02E9A">
        <w:t xml:space="preserve">the </w:t>
      </w:r>
      <w:r>
        <w:t xml:space="preserve">estimates from the </w:t>
      </w:r>
      <w:r w:rsidR="00D02E9A">
        <w:t>2018</w:t>
      </w:r>
      <w:r>
        <w:t>/</w:t>
      </w:r>
      <w:r w:rsidR="00D02E9A">
        <w:t xml:space="preserve">19 </w:t>
      </w:r>
      <w:r>
        <w:t xml:space="preserve">tax year of the </w:t>
      </w:r>
      <w:r w:rsidR="00D02E9A">
        <w:t>volumes</w:t>
      </w:r>
      <w:r>
        <w:t xml:space="preserve"> of illicit </w:t>
      </w:r>
      <w:r w:rsidR="00D02E9A">
        <w:t>cigarettes and HRT</w:t>
      </w:r>
      <w:r>
        <w:t xml:space="preserve">, expenditures on illicit sources of consumption are calculated as the </w:t>
      </w:r>
      <w:r w:rsidR="00D02E9A">
        <w:t xml:space="preserve">volume of </w:t>
      </w:r>
      <w:r>
        <w:t xml:space="preserve">illicit </w:t>
      </w:r>
      <w:r w:rsidR="00D02E9A">
        <w:t>consumption multiplied by the</w:t>
      </w:r>
      <w:r w:rsidR="00305AD8">
        <w:t xml:space="preserve"> estimated average price of illicit tobacco products.</w:t>
      </w:r>
      <w:r w:rsidR="00D02E9A">
        <w:t xml:space="preserve"> </w:t>
      </w:r>
    </w:p>
    <w:p w14:paraId="14922C8A" w14:textId="77777777" w:rsidR="00305AD8" w:rsidRDefault="00305AD8" w:rsidP="00AA30AC">
      <w:pPr>
        <w:jc w:val="both"/>
      </w:pPr>
    </w:p>
    <w:p w14:paraId="6042A5FC" w14:textId="08EB4E87" w:rsidR="00FB72EB" w:rsidRDefault="00AA30AC" w:rsidP="00AA30AC">
      <w:pPr>
        <w:jc w:val="both"/>
      </w:pPr>
      <w:r>
        <w:t xml:space="preserve">The average cost of illicit sources of tobacco have been estimated at approximately half of the average legal price for both factory-made cigarettes and </w:t>
      </w:r>
      <w:r w:rsidR="00305AD8">
        <w:t>HRT</w:t>
      </w:r>
      <w:r w:rsidRPr="00AE0CD3">
        <w:t xml:space="preserve"> </w:t>
      </w:r>
      <w:sdt>
        <w:sdtPr>
          <w:id w:val="-153526218"/>
          <w:citation/>
        </w:sdtPr>
        <w:sdtEndPr/>
        <w:sdtContent>
          <w:r>
            <w:fldChar w:fldCharType="begin"/>
          </w:r>
          <w:r>
            <w:rPr>
              <w:lang w:val="en-US"/>
            </w:rPr>
            <w:instrText xml:space="preserve"> CITATION ASH21 \l 1033 </w:instrText>
          </w:r>
          <w:r>
            <w:fldChar w:fldCharType="separate"/>
          </w:r>
          <w:r w:rsidR="003A6A38">
            <w:rPr>
              <w:noProof/>
              <w:lang w:val="en-US"/>
            </w:rPr>
            <w:t>(ASH Scotland, 2021)</w:t>
          </w:r>
          <w:r>
            <w:fldChar w:fldCharType="end"/>
          </w:r>
        </w:sdtContent>
      </w:sdt>
      <w:r>
        <w:t xml:space="preserve">. </w:t>
      </w:r>
      <w:r w:rsidR="00305AD8">
        <w:t>We therefore adjust the prices for legally sourced tobacco in December 2018 by 50%</w:t>
      </w:r>
      <w:r w:rsidR="00FB72EB">
        <w:t xml:space="preserve"> and apply </w:t>
      </w:r>
      <w:r w:rsidR="002E7277">
        <w:t xml:space="preserve">this price </w:t>
      </w:r>
      <w:r w:rsidR="00FB72EB">
        <w:t xml:space="preserve">to the </w:t>
      </w:r>
      <w:r w:rsidR="002E7277">
        <w:t>estimated</w:t>
      </w:r>
      <w:r w:rsidR="00FB72EB">
        <w:t xml:space="preserve"> volumes of illicit consumption</w:t>
      </w:r>
      <w:r w:rsidR="00305AD8">
        <w:t xml:space="preserve">. </w:t>
      </w:r>
      <w:r w:rsidR="00392982">
        <w:t xml:space="preserve">The </w:t>
      </w:r>
      <w:r w:rsidR="00EF4656">
        <w:t>estimated</w:t>
      </w:r>
      <w:r w:rsidR="00392982">
        <w:t xml:space="preserve"> total expenditure on </w:t>
      </w:r>
      <w:r w:rsidR="00C72BB2">
        <w:t xml:space="preserve">illicit tobacco </w:t>
      </w:r>
      <w:r w:rsidR="00262698">
        <w:t xml:space="preserve">in England </w:t>
      </w:r>
      <w:r w:rsidR="00C72BB2">
        <w:t xml:space="preserve">is </w:t>
      </w:r>
      <w:r w:rsidR="00EF4656">
        <w:t>£1.4</w:t>
      </w:r>
      <w:r w:rsidR="001138F0">
        <w:t>4</w:t>
      </w:r>
      <w:r w:rsidR="00EF4656">
        <w:t>5bn</w:t>
      </w:r>
      <w:r w:rsidR="001138F0">
        <w:t xml:space="preserve"> </w:t>
      </w:r>
      <w:r w:rsidR="00FB72EB">
        <w:t>which</w:t>
      </w:r>
      <w:r w:rsidR="002E7277">
        <w:t>,</w:t>
      </w:r>
      <w:r w:rsidR="00FB72EB">
        <w:t xml:space="preserve"> when added to legal tobacco spending of £12.145 billion</w:t>
      </w:r>
      <w:r w:rsidR="002E7277">
        <w:t>,</w:t>
      </w:r>
      <w:r w:rsidR="00FB72EB">
        <w:t xml:space="preserve"> results in an estimated</w:t>
      </w:r>
      <w:r w:rsidR="001138F0">
        <w:t xml:space="preserve"> total tobacco expenditure of £13.590bn</w:t>
      </w:r>
      <w:r w:rsidR="00FB72EB">
        <w:t>. The illicit expenditure represents 10.63% of this total</w:t>
      </w:r>
      <w:r w:rsidR="001138F0">
        <w:t>.</w:t>
      </w:r>
    </w:p>
    <w:p w14:paraId="6641377C" w14:textId="77777777" w:rsidR="00FB72EB" w:rsidRDefault="00FB72EB" w:rsidP="00AA30AC">
      <w:pPr>
        <w:jc w:val="both"/>
      </w:pPr>
    </w:p>
    <w:p w14:paraId="6BD2BF85" w14:textId="4F6D33BA" w:rsidR="00392982" w:rsidRDefault="00FB72EB" w:rsidP="00AA30AC">
      <w:pPr>
        <w:jc w:val="both"/>
      </w:pPr>
      <w:r>
        <w:lastRenderedPageBreak/>
        <w:t>The upshift factor for adjusting for under-reporting of expenditure in the STS data is the ratio of this total tobacco expenditure estimated from HMRC data sources</w:t>
      </w:r>
      <w:r w:rsidR="00A2144D">
        <w:t xml:space="preserve"> (£13.590bn)</w:t>
      </w:r>
      <w:r>
        <w:t xml:space="preserve"> to the equivalent figure implied by the </w:t>
      </w:r>
      <w:r w:rsidR="00A2144D">
        <w:t>raw spending data from the STS (£8.152bn). This yields an upshift factor of 1.6670.</w:t>
      </w:r>
      <w:r w:rsidR="002B3353">
        <w:t xml:space="preserve"> </w:t>
      </w:r>
    </w:p>
    <w:p w14:paraId="5A4F4123" w14:textId="77777777" w:rsidR="00AA30AC" w:rsidRDefault="00AA30AC" w:rsidP="00AA30AC">
      <w:pPr>
        <w:jc w:val="both"/>
      </w:pPr>
    </w:p>
    <w:p w14:paraId="1367ECF2" w14:textId="4724F167" w:rsidR="00AA30AC" w:rsidRPr="0022398F" w:rsidRDefault="00AA30AC" w:rsidP="00AA30AC">
      <w:pPr>
        <w:jc w:val="both"/>
        <w:rPr>
          <w:i/>
          <w:iCs/>
        </w:rPr>
      </w:pPr>
      <w:r w:rsidRPr="0022398F">
        <w:rPr>
          <w:i/>
          <w:iCs/>
        </w:rPr>
        <w:t>Calculation of smokefree dividend</w:t>
      </w:r>
    </w:p>
    <w:p w14:paraId="2D372C6B" w14:textId="4087CB2D" w:rsidR="00AA30AC" w:rsidRDefault="00AA30AC" w:rsidP="00AA30AC">
      <w:pPr>
        <w:jc w:val="both"/>
      </w:pPr>
      <w:r>
        <w:t xml:space="preserve">Of total annual expenditure on tobacco products from legal suppliers we </w:t>
      </w:r>
      <w:r w:rsidR="007023C4">
        <w:t>attribute</w:t>
      </w:r>
      <w:r>
        <w:t xml:space="preserve"> 93% of that spending </w:t>
      </w:r>
      <w:r w:rsidR="003058B6">
        <w:t>as the</w:t>
      </w:r>
      <w:r>
        <w:t xml:space="preserve"> smoke free dividend</w:t>
      </w:r>
      <w:r w:rsidR="007023C4">
        <w:t xml:space="preserve"> </w:t>
      </w:r>
      <w:sdt>
        <w:sdtPr>
          <w:id w:val="1532917529"/>
          <w:citation/>
        </w:sdtPr>
        <w:sdtEndPr/>
        <w:sdtContent>
          <w:r w:rsidR="007023C4">
            <w:fldChar w:fldCharType="begin"/>
          </w:r>
          <w:r w:rsidR="007023C4">
            <w:rPr>
              <w:lang w:val="en-US"/>
            </w:rPr>
            <w:instrText xml:space="preserve"> CITATION ASH16 \l 1033 </w:instrText>
          </w:r>
          <w:r w:rsidR="007023C4">
            <w:fldChar w:fldCharType="separate"/>
          </w:r>
          <w:r w:rsidR="007023C4">
            <w:rPr>
              <w:noProof/>
              <w:lang w:val="en-US"/>
            </w:rPr>
            <w:t>(ASH, 2016)</w:t>
          </w:r>
          <w:r w:rsidR="007023C4">
            <w:fldChar w:fldCharType="end"/>
          </w:r>
        </w:sdtContent>
      </w:sdt>
      <w:r>
        <w:t xml:space="preserve">. We attribute all expenditure on illicit tobacco as smoke free dividend. </w:t>
      </w:r>
      <w:r w:rsidR="007023C4">
        <w:t>We calculate the dividend based on the upshifted weekly spending data in the STS.</w:t>
      </w:r>
    </w:p>
    <w:p w14:paraId="38AFCE4D" w14:textId="77777777" w:rsidR="00AA30AC" w:rsidRDefault="00AA30AC" w:rsidP="00AA30AC">
      <w:pPr>
        <w:jc w:val="both"/>
      </w:pPr>
    </w:p>
    <w:p w14:paraId="10E431B8" w14:textId="284B8C0E" w:rsidR="00AA30AC" w:rsidRDefault="00AA30AC" w:rsidP="00AA30AC">
      <w:pPr>
        <w:jc w:val="both"/>
      </w:pPr>
      <w:r>
        <w:t xml:space="preserve">We calculate and present the smoke free dividend at the </w:t>
      </w:r>
      <w:r w:rsidR="003B0879">
        <w:t xml:space="preserve">upper tier </w:t>
      </w:r>
      <w:r>
        <w:t>local authority</w:t>
      </w:r>
      <w:r w:rsidR="003B0879">
        <w:t xml:space="preserve"> (UTLA)</w:t>
      </w:r>
      <w:r>
        <w:t xml:space="preserve"> and government office region levels</w:t>
      </w:r>
      <w:r w:rsidR="003B0879">
        <w:t>. England consists of 151 UTLAs and 9 government office regions</w:t>
      </w:r>
      <w:r>
        <w:t xml:space="preserve">. The aggregate estimate of the share of illicit tobacco out of total tobacco expenditure, across cigarettes and HRT, is approximately 10% based on our calculations of total legal and illicit tobacco spending in Table 1. We </w:t>
      </w:r>
      <w:r w:rsidR="00E7362C">
        <w:t>assume</w:t>
      </w:r>
      <w:r>
        <w:t xml:space="preserve"> this percentage </w:t>
      </w:r>
      <w:r w:rsidR="00E7362C">
        <w:t>applies to</w:t>
      </w:r>
      <w:r>
        <w:t xml:space="preserve"> each local area to divide </w:t>
      </w:r>
      <w:r w:rsidR="00E7362C">
        <w:t xml:space="preserve">the dividend calculation into its legal and illicit </w:t>
      </w:r>
      <w:r>
        <w:t xml:space="preserve">spending </w:t>
      </w:r>
      <w:r w:rsidR="00E7362C">
        <w:t>components:</w:t>
      </w:r>
      <w:r>
        <w:t xml:space="preserve"> </w:t>
      </w:r>
    </w:p>
    <w:p w14:paraId="1D5428C0" w14:textId="77777777" w:rsidR="00AA30AC" w:rsidRDefault="00AA30AC" w:rsidP="00AA30AC">
      <w:pPr>
        <w:jc w:val="both"/>
      </w:pPr>
    </w:p>
    <w:p w14:paraId="40AC1D79" w14:textId="77777777" w:rsidR="00AA30AC" w:rsidRPr="00924D6E" w:rsidRDefault="00AA30AC" w:rsidP="00AA30AC">
      <w:pPr>
        <w:jc w:val="both"/>
      </w:pPr>
      <m:oMathPara>
        <m:oMath>
          <m:r>
            <w:rPr>
              <w:rFonts w:ascii="Cambria Math" w:hAnsi="Cambria Math"/>
            </w:rPr>
            <m:t>Dividend=Total Expenditure*(Illicit %+0.93</m:t>
          </m:r>
          <m:d>
            <m:dPr>
              <m:ctrlPr>
                <w:rPr>
                  <w:rFonts w:ascii="Cambria Math" w:hAnsi="Cambria Math"/>
                  <w:i/>
                </w:rPr>
              </m:ctrlPr>
            </m:dPr>
            <m:e>
              <m:r>
                <w:rPr>
                  <w:rFonts w:ascii="Cambria Math" w:hAnsi="Cambria Math"/>
                </w:rPr>
                <m:t>1-Illicit %</m:t>
              </m:r>
            </m:e>
          </m:d>
          <m:r>
            <w:rPr>
              <w:rFonts w:ascii="Cambria Math" w:hAnsi="Cambria Math"/>
            </w:rPr>
            <m:t>)</m:t>
          </m:r>
        </m:oMath>
      </m:oMathPara>
    </w:p>
    <w:p w14:paraId="387ED912" w14:textId="42A262A8" w:rsidR="00D1150B" w:rsidRDefault="00D1150B" w:rsidP="00902510">
      <w:pPr>
        <w:jc w:val="both"/>
      </w:pPr>
    </w:p>
    <w:p w14:paraId="5E09F853" w14:textId="5D53411A" w:rsidR="0080579F" w:rsidRDefault="00FD0CAE" w:rsidP="0080579F">
      <w:pPr>
        <w:jc w:val="both"/>
      </w:pPr>
      <w:r>
        <w:t xml:space="preserve">Based on the above formula and our estimate of the illicit market share of total expenditure, the smoke free dividend is approximately 94.14% of total tobacco expenditure. </w:t>
      </w:r>
      <w:r w:rsidR="00F702C2">
        <w:t xml:space="preserve">Total expenditure is the mean weekly spending calculated from the STS data multiplied by the number of smokers. The data on smoking prevalence and the number of smokers by local authority </w:t>
      </w:r>
      <w:r w:rsidR="00926A10">
        <w:t xml:space="preserve">and region </w:t>
      </w:r>
      <w:r w:rsidR="00F702C2">
        <w:t xml:space="preserve">are obtained from the local tobacco control profiles for </w:t>
      </w:r>
      <w:r w:rsidR="004B3BFE">
        <w:t xml:space="preserve">England in </w:t>
      </w:r>
      <w:r w:rsidR="00F702C2">
        <w:t>2019</w:t>
      </w:r>
      <w:r w:rsidR="004B3BFE">
        <w:t xml:space="preserve"> produced by the Office for Health Improvement and Disparities</w:t>
      </w:r>
      <w:r w:rsidR="00F702C2">
        <w:t xml:space="preserve"> </w:t>
      </w:r>
      <w:sdt>
        <w:sdtPr>
          <w:id w:val="450750610"/>
          <w:citation/>
        </w:sdtPr>
        <w:sdtEndPr/>
        <w:sdtContent>
          <w:r w:rsidR="00F702C2">
            <w:fldChar w:fldCharType="begin"/>
          </w:r>
          <w:r w:rsidR="00F702C2">
            <w:rPr>
              <w:lang w:val="en-US"/>
            </w:rPr>
            <w:instrText xml:space="preserve">CITATION OHI21 \l 1033 </w:instrText>
          </w:r>
          <w:r w:rsidR="00F702C2">
            <w:fldChar w:fldCharType="separate"/>
          </w:r>
          <w:r w:rsidR="003A6A38">
            <w:rPr>
              <w:noProof/>
              <w:lang w:val="en-US"/>
            </w:rPr>
            <w:t>(OHID, 2020)</w:t>
          </w:r>
          <w:r w:rsidR="00F702C2">
            <w:fldChar w:fldCharType="end"/>
          </w:r>
        </w:sdtContent>
      </w:sdt>
      <w:r w:rsidR="004B3BFE">
        <w:t>,</w:t>
      </w:r>
      <w:r w:rsidR="00F702C2">
        <w:t xml:space="preserve"> derived from APS data.</w:t>
      </w:r>
      <w:r w:rsidR="007F613B">
        <w:t xml:space="preserve"> </w:t>
      </w:r>
      <w:r w:rsidR="0080579F">
        <w:t xml:space="preserve">In order to directly compare the magnitude of the smoke free dividend across local authorities and regions we also calculate the dividend per capita, defined per head of the adult (aged 16+) population. </w:t>
      </w:r>
    </w:p>
    <w:p w14:paraId="6AAFB1E0" w14:textId="77777777" w:rsidR="00F702C2" w:rsidRDefault="00F702C2" w:rsidP="00902510">
      <w:pPr>
        <w:jc w:val="both"/>
      </w:pPr>
    </w:p>
    <w:p w14:paraId="029D9CAF" w14:textId="77777777" w:rsidR="00BC5205" w:rsidRPr="00BC5205" w:rsidRDefault="00BC5205" w:rsidP="00BC5205">
      <w:pPr>
        <w:jc w:val="both"/>
        <w:rPr>
          <w:i/>
          <w:iCs/>
        </w:rPr>
      </w:pPr>
      <w:r>
        <w:rPr>
          <w:i/>
          <w:iCs/>
        </w:rPr>
        <w:t>Geographic differences at local authority level</w:t>
      </w:r>
    </w:p>
    <w:p w14:paraId="0C49883D" w14:textId="5DF57BAE" w:rsidR="00F702C2" w:rsidRDefault="00F702C2" w:rsidP="00902510">
      <w:pPr>
        <w:jc w:val="both"/>
      </w:pPr>
      <w:r>
        <w:t>Income data by local authority are obtained from the ONS at middle layer super output area (MSOA) level for the financial year ending March 2018. These data are aggregated to upper tier local authority level</w:t>
      </w:r>
      <w:r w:rsidR="006B1A9B">
        <w:t xml:space="preserve"> (and government office region level)</w:t>
      </w:r>
      <w:r>
        <w:t xml:space="preserve"> by taking the population-weighted average. These</w:t>
      </w:r>
      <w:r w:rsidR="003D06F7">
        <w:t xml:space="preserve"> average income</w:t>
      </w:r>
      <w:r>
        <w:t xml:space="preserve"> figures can be matched to local authority </w:t>
      </w:r>
      <w:r w:rsidR="003D06F7">
        <w:t>and region level</w:t>
      </w:r>
      <w:r>
        <w:t xml:space="preserve"> spending calculated from the STS data to estimate average tobacco spending as a proportion of income by local authority. The income figure used throughout is </w:t>
      </w:r>
      <w:commentRangeStart w:id="12"/>
      <w:commentRangeStart w:id="13"/>
      <w:commentRangeStart w:id="14"/>
      <w:r>
        <w:t>net equivalised household income after housing costs.</w:t>
      </w:r>
      <w:commentRangeEnd w:id="12"/>
      <w:r>
        <w:rPr>
          <w:rStyle w:val="CommentReference"/>
        </w:rPr>
        <w:commentReference w:id="12"/>
      </w:r>
      <w:commentRangeEnd w:id="13"/>
      <w:r w:rsidR="005D431E">
        <w:rPr>
          <w:rStyle w:val="CommentReference"/>
        </w:rPr>
        <w:commentReference w:id="13"/>
      </w:r>
      <w:commentRangeEnd w:id="14"/>
      <w:r w:rsidR="001D7202">
        <w:rPr>
          <w:rStyle w:val="CommentReference"/>
        </w:rPr>
        <w:commentReference w:id="14"/>
      </w:r>
      <w:r>
        <w:t xml:space="preserve"> </w:t>
      </w:r>
    </w:p>
    <w:p w14:paraId="2D969801" w14:textId="05523762" w:rsidR="0080579F" w:rsidRDefault="0080579F" w:rsidP="00902510">
      <w:pPr>
        <w:jc w:val="both"/>
      </w:pPr>
    </w:p>
    <w:p w14:paraId="52AE526E" w14:textId="27C3446F" w:rsidR="00E7362C" w:rsidRDefault="0080579F" w:rsidP="00902510">
      <w:pPr>
        <w:jc w:val="both"/>
      </w:pPr>
      <w:r>
        <w:t>In the local authority analysis, we use these more detailed geographical units to examine correlations between income and tobacco spending, consumption, proportion of income spent on tobacco, and the smoke free dividend. In the analysis we use heat maps to illustrate the locations of local authorities with the highest tobacco spending and dividends per capita and directly compare these to the locations of high and low average income local authorities.</w:t>
      </w:r>
      <w:r w:rsidR="00BF6BD8">
        <w:t xml:space="preserve"> Of</w:t>
      </w:r>
      <w:r w:rsidR="003B0879">
        <w:t xml:space="preserve"> the 151 UTLAs</w:t>
      </w:r>
      <w:r w:rsidR="00BF6BD8">
        <w:t xml:space="preserve"> in the data</w:t>
      </w:r>
      <w:r w:rsidR="003B0879">
        <w:t xml:space="preserve"> 10 had fewer than 10 observations in the pooled STS 2014-2020 data</w:t>
      </w:r>
      <w:r w:rsidR="00BF6BD8">
        <w:t>,</w:t>
      </w:r>
      <w:r w:rsidR="003B0879">
        <w:t xml:space="preserve"> and so </w:t>
      </w:r>
      <w:r w:rsidR="00BF6BD8">
        <w:t>are</w:t>
      </w:r>
      <w:r w:rsidR="003B0879">
        <w:t xml:space="preserve"> excluded these from all local authority level analysis.</w:t>
      </w:r>
    </w:p>
    <w:p w14:paraId="4BCEFE1F" w14:textId="77777777" w:rsidR="00BF6BD8" w:rsidRDefault="00BF6BD8" w:rsidP="00902510">
      <w:pPr>
        <w:jc w:val="both"/>
      </w:pPr>
    </w:p>
    <w:p w14:paraId="2DB6DCFF" w14:textId="1963ED7F" w:rsidR="00C75743" w:rsidRPr="00C75743" w:rsidRDefault="00C75743" w:rsidP="00C75743">
      <w:pPr>
        <w:rPr>
          <w:b/>
          <w:bCs/>
        </w:rPr>
      </w:pPr>
      <w:commentRangeStart w:id="15"/>
      <w:r>
        <w:rPr>
          <w:b/>
          <w:bCs/>
        </w:rPr>
        <w:lastRenderedPageBreak/>
        <w:t>Results</w:t>
      </w:r>
      <w:commentRangeEnd w:id="15"/>
      <w:r w:rsidR="00CD2AB1">
        <w:rPr>
          <w:rStyle w:val="CommentReference"/>
        </w:rPr>
        <w:commentReference w:id="15"/>
      </w:r>
    </w:p>
    <w:p w14:paraId="6016C065" w14:textId="27E8DC33" w:rsidR="00A64B2E" w:rsidRDefault="00A64B2E" w:rsidP="00902510">
      <w:pPr>
        <w:jc w:val="both"/>
      </w:pPr>
    </w:p>
    <w:p w14:paraId="2B546BB7" w14:textId="7E0F3FF3" w:rsidR="00AA30AC" w:rsidRPr="0022398F" w:rsidRDefault="00AA30AC" w:rsidP="00902510">
      <w:pPr>
        <w:jc w:val="both"/>
        <w:rPr>
          <w:i/>
          <w:iCs/>
        </w:rPr>
      </w:pPr>
      <w:r w:rsidRPr="0022398F">
        <w:rPr>
          <w:i/>
          <w:iCs/>
        </w:rPr>
        <w:t>Spending on tobacco</w:t>
      </w:r>
    </w:p>
    <w:p w14:paraId="1D894E74" w14:textId="3C20CA66" w:rsidR="00A64B2E" w:rsidRDefault="00A64B2E" w:rsidP="00902510">
      <w:pPr>
        <w:jc w:val="both"/>
      </w:pPr>
      <w:r>
        <w:t xml:space="preserve">Table 2 presents the </w:t>
      </w:r>
      <w:r w:rsidR="00EB44FC">
        <w:t xml:space="preserve">upshifted </w:t>
      </w:r>
      <w:r>
        <w:t>average weekly expenditure on tobacco</w:t>
      </w:r>
      <w:r w:rsidR="00C75743">
        <w:t xml:space="preserve"> by smokers</w:t>
      </w:r>
      <w:r>
        <w:t>, estimated for different population subgroups</w:t>
      </w:r>
      <w:r w:rsidR="005158D5">
        <w:t xml:space="preserve"> in the STS data</w:t>
      </w:r>
      <w:r>
        <w:t xml:space="preserve">. </w:t>
      </w:r>
      <w:r w:rsidR="00C75743">
        <w:t>The overall average spending per week is £</w:t>
      </w:r>
      <w:r w:rsidR="001D7202">
        <w:t>42.62</w:t>
      </w:r>
      <w:r w:rsidR="00C75743">
        <w:t xml:space="preserve">. </w:t>
      </w:r>
      <w:r w:rsidR="00137726">
        <w:t xml:space="preserve">Average spending is slightly higher for those </w:t>
      </w:r>
      <w:r w:rsidR="00EB44FC">
        <w:t xml:space="preserve">in </w:t>
      </w:r>
      <w:r w:rsidR="00137726">
        <w:t xml:space="preserve">lower social grades </w:t>
      </w:r>
      <w:r w:rsidR="00311FF6">
        <w:t xml:space="preserve">at </w:t>
      </w:r>
      <w:r w:rsidR="00137726">
        <w:t>£4</w:t>
      </w:r>
      <w:r w:rsidR="001D7202">
        <w:t>2</w:t>
      </w:r>
      <w:r w:rsidR="00137726">
        <w:t>.</w:t>
      </w:r>
      <w:r w:rsidR="001D7202">
        <w:t>89</w:t>
      </w:r>
      <w:r w:rsidR="00137726">
        <w:t xml:space="preserve"> in C2DE</w:t>
      </w:r>
      <w:r w:rsidR="00311FF6">
        <w:t xml:space="preserve"> - the working class and non-working social grades -</w:t>
      </w:r>
      <w:r w:rsidR="00137726">
        <w:t xml:space="preserve"> compared to £4</w:t>
      </w:r>
      <w:r w:rsidR="001D7202">
        <w:t>2.17</w:t>
      </w:r>
      <w:r w:rsidR="00137726">
        <w:t xml:space="preserve"> in</w:t>
      </w:r>
      <w:r w:rsidR="00C75743">
        <w:t xml:space="preserve"> the middle class</w:t>
      </w:r>
      <w:r w:rsidR="00137726">
        <w:t xml:space="preserve"> ABC1</w:t>
      </w:r>
      <w:r w:rsidR="00C75743">
        <w:t xml:space="preserve"> social grades</w:t>
      </w:r>
      <w:r w:rsidR="00311FF6">
        <w:t>.</w:t>
      </w:r>
      <w:r w:rsidR="00C75743">
        <w:t xml:space="preserve"> These very similar spending figures suggest that smokers at lower social grades, whose incomes will be lower on average, spend a higher proportion of their disposable income on smoking.  </w:t>
      </w:r>
      <w:r w:rsidR="00311FF6">
        <w:t xml:space="preserve">Average </w:t>
      </w:r>
      <w:r w:rsidR="009E0730">
        <w:t xml:space="preserve">weekly </w:t>
      </w:r>
      <w:r w:rsidR="00311FF6">
        <w:t>spending</w:t>
      </w:r>
      <w:r w:rsidR="00137726">
        <w:t xml:space="preserve"> is </w:t>
      </w:r>
      <w:r w:rsidR="00C75743">
        <w:t xml:space="preserve">also </w:t>
      </w:r>
      <w:r w:rsidR="00137726">
        <w:t>similar for male and female smokers</w:t>
      </w:r>
      <w:r w:rsidR="00C75743">
        <w:t xml:space="preserve"> - £4</w:t>
      </w:r>
      <w:r w:rsidR="001D7202">
        <w:t>3</w:t>
      </w:r>
      <w:r w:rsidR="00C75743">
        <w:t>.</w:t>
      </w:r>
      <w:r w:rsidR="001D7202">
        <w:t>20</w:t>
      </w:r>
      <w:r w:rsidR="00C75743">
        <w:t xml:space="preserve"> per week compared to £4</w:t>
      </w:r>
      <w:r w:rsidR="001D7202">
        <w:t>1</w:t>
      </w:r>
      <w:r w:rsidR="00C75743">
        <w:t>.</w:t>
      </w:r>
      <w:r w:rsidR="001D7202">
        <w:t>97</w:t>
      </w:r>
      <w:r w:rsidR="00137726">
        <w:t xml:space="preserve">. </w:t>
      </w:r>
      <w:r w:rsidR="009E0730">
        <w:t xml:space="preserve"> </w:t>
      </w:r>
      <w:r w:rsidR="00137726">
        <w:t xml:space="preserve">The starkest differences are by age and by region. </w:t>
      </w:r>
      <w:r w:rsidR="009E0730">
        <w:t xml:space="preserve">Expenditure on smoking increases, at a diminishing rate, with age. </w:t>
      </w:r>
      <w:r w:rsidR="001D7202">
        <w:t>In the</w:t>
      </w:r>
      <w:r w:rsidR="009311DD">
        <w:t xml:space="preserve"> oldest </w:t>
      </w:r>
      <w:r w:rsidR="009E0730">
        <w:t xml:space="preserve">three </w:t>
      </w:r>
      <w:r w:rsidR="001D7202">
        <w:t xml:space="preserve">age </w:t>
      </w:r>
      <w:r w:rsidR="009E0730">
        <w:t xml:space="preserve">groups </w:t>
      </w:r>
      <w:r w:rsidR="009311DD">
        <w:t>(</w:t>
      </w:r>
      <w:r w:rsidR="009E0730">
        <w:t>45-54, 55-64, and 65+</w:t>
      </w:r>
      <w:r w:rsidR="009311DD">
        <w:t xml:space="preserve">) smokers </w:t>
      </w:r>
      <w:r w:rsidR="009E0730">
        <w:t xml:space="preserve">all </w:t>
      </w:r>
      <w:r w:rsidR="009311DD">
        <w:t>spend</w:t>
      </w:r>
      <w:r w:rsidR="001D7202">
        <w:t xml:space="preserve"> similar amounts of</w:t>
      </w:r>
      <w:r w:rsidR="009311DD">
        <w:t xml:space="preserve"> around £</w:t>
      </w:r>
      <w:r w:rsidR="001D7202">
        <w:t>46 - £49</w:t>
      </w:r>
      <w:r w:rsidR="009311DD">
        <w:t xml:space="preserve"> per week on tobacco while the 16-24 age groups spend around £</w:t>
      </w:r>
      <w:r w:rsidR="001D7202">
        <w:t>33</w:t>
      </w:r>
      <w:r w:rsidR="009311DD">
        <w:t xml:space="preserve"> </w:t>
      </w:r>
      <w:r w:rsidR="00AB486B">
        <w:t xml:space="preserve">per week. </w:t>
      </w:r>
      <w:r w:rsidR="009E0730">
        <w:t>The smokers in the 65+ age group spend the most of any group at £</w:t>
      </w:r>
      <w:r w:rsidR="001D7202">
        <w:t>48.82</w:t>
      </w:r>
      <w:r w:rsidR="009E0730">
        <w:t xml:space="preserve"> per week. </w:t>
      </w:r>
      <w:r w:rsidR="00EF2CDE">
        <w:t>Regional variation is also substantial, ranging from an average weekly spend per smoker of £3</w:t>
      </w:r>
      <w:r w:rsidR="001D7202">
        <w:t>6.65</w:t>
      </w:r>
      <w:r w:rsidR="00EF2CDE">
        <w:t xml:space="preserve"> in the </w:t>
      </w:r>
      <w:r w:rsidR="00EB44FC">
        <w:t xml:space="preserve">South West </w:t>
      </w:r>
      <w:r w:rsidR="00EF2CDE">
        <w:t>compared to £</w:t>
      </w:r>
      <w:r w:rsidR="001D7202">
        <w:t>50.37</w:t>
      </w:r>
      <w:r w:rsidR="00EF2CDE">
        <w:t xml:space="preserve"> in the North</w:t>
      </w:r>
      <w:r w:rsidR="00EB44FC">
        <w:t xml:space="preserve"> East</w:t>
      </w:r>
      <w:r w:rsidR="00EF2CDE">
        <w:t>.</w:t>
      </w:r>
      <w:r w:rsidR="008E7F79">
        <w:t xml:space="preserve"> </w:t>
      </w:r>
    </w:p>
    <w:p w14:paraId="047F2FB0" w14:textId="1E551A6D" w:rsidR="00F959C8" w:rsidRDefault="00F959C8" w:rsidP="00902510">
      <w:pPr>
        <w:jc w:val="both"/>
      </w:pPr>
    </w:p>
    <w:p w14:paraId="6C2960C2" w14:textId="47B10CEC" w:rsidR="00F959C8" w:rsidRDefault="00DD66C3" w:rsidP="008E3C31">
      <w:pPr>
        <w:jc w:val="both"/>
      </w:pPr>
      <w:r w:rsidRPr="00C223A1">
        <w:rPr>
          <w:i/>
          <w:iCs/>
        </w:rPr>
        <w:t>Smokefree dividend</w:t>
      </w:r>
    </w:p>
    <w:p w14:paraId="5E51006D" w14:textId="1C5F68D6" w:rsidR="004F4804" w:rsidRDefault="00A64B2E" w:rsidP="008E3C31">
      <w:pPr>
        <w:jc w:val="both"/>
      </w:pPr>
      <w:r>
        <w:t xml:space="preserve">Table 3 presents estimates of the annual smoke free dividend by region. </w:t>
      </w:r>
      <w:r w:rsidR="008E3C31">
        <w:t>In total we estimate that the approximately 6.1</w:t>
      </w:r>
      <w:r w:rsidR="00721BA1">
        <w:t>3</w:t>
      </w:r>
      <w:r w:rsidR="008E3C31">
        <w:t xml:space="preserve"> million smokers spend a total of £1</w:t>
      </w:r>
      <w:r w:rsidR="0097402C">
        <w:t>3</w:t>
      </w:r>
      <w:r w:rsidR="008E3C31">
        <w:t>.</w:t>
      </w:r>
      <w:r w:rsidR="0097402C">
        <w:t>598</w:t>
      </w:r>
      <w:r w:rsidR="008E3C31">
        <w:t>bn on tobacco products, of which £1</w:t>
      </w:r>
      <w:r w:rsidR="0097402C">
        <w:t>2</w:t>
      </w:r>
      <w:r w:rsidR="008E3C31">
        <w:t>.7</w:t>
      </w:r>
      <w:r w:rsidR="0097402C">
        <w:t>48</w:t>
      </w:r>
      <w:r w:rsidR="008E3C31">
        <w:t xml:space="preserve">bn is the potential dividend </w:t>
      </w:r>
      <w:r w:rsidR="00DD66C3">
        <w:t xml:space="preserve">from </w:t>
      </w:r>
      <w:r w:rsidR="008E3C31">
        <w:t>making smoking obsolete</w:t>
      </w:r>
      <w:r w:rsidR="0097402C">
        <w:t xml:space="preserve"> in England</w:t>
      </w:r>
      <w:r w:rsidR="008E3C31">
        <w:t xml:space="preserve">. </w:t>
      </w:r>
    </w:p>
    <w:p w14:paraId="29389496" w14:textId="77777777" w:rsidR="004F4804" w:rsidRDefault="004F4804" w:rsidP="008E3C31">
      <w:pPr>
        <w:jc w:val="both"/>
      </w:pPr>
    </w:p>
    <w:p w14:paraId="7BC4A2E7" w14:textId="046F56EE" w:rsidR="00FD3F26" w:rsidRDefault="00053D9F" w:rsidP="008E3C31">
      <w:pPr>
        <w:jc w:val="both"/>
      </w:pPr>
      <w:r>
        <w:t>The</w:t>
      </w:r>
      <w:r w:rsidR="007F21C3">
        <w:t xml:space="preserve"> variation in average spending by region is </w:t>
      </w:r>
      <w:r w:rsidR="004F4804">
        <w:t>reflected in</w:t>
      </w:r>
      <w:r w:rsidR="007F21C3">
        <w:t xml:space="preserve"> differences in the proportion of average income by region that the spending figures represent</w:t>
      </w:r>
      <w:r w:rsidR="005F3A80">
        <w:t xml:space="preserve">. </w:t>
      </w:r>
      <w:r w:rsidR="00826EDB">
        <w:t>The proportion of disposable income spent on tobacco is under 8% i</w:t>
      </w:r>
      <w:r w:rsidR="005F3A80">
        <w:t>n London, the South</w:t>
      </w:r>
      <w:r w:rsidR="004F4804">
        <w:t xml:space="preserve"> East </w:t>
      </w:r>
      <w:r w:rsidR="005F3A80">
        <w:t>and South</w:t>
      </w:r>
      <w:r w:rsidR="004F4804">
        <w:t xml:space="preserve"> West</w:t>
      </w:r>
      <w:r w:rsidR="005F3A80">
        <w:t xml:space="preserve">, between 8% and 9% in the East of England and East Midlands, and larger in the Northeast, Northwest, Yorkshire and the Humber, and in the West Midlands. </w:t>
      </w:r>
      <w:r w:rsidR="005778C9">
        <w:t>The proportion</w:t>
      </w:r>
      <w:r w:rsidR="005F3A80">
        <w:t xml:space="preserve"> is particularly high in the North</w:t>
      </w:r>
      <w:r w:rsidR="00826EDB">
        <w:t xml:space="preserve"> E</w:t>
      </w:r>
      <w:r w:rsidR="005F3A80">
        <w:t xml:space="preserve">ast </w:t>
      </w:r>
      <w:r w:rsidR="00B67F5E">
        <w:t xml:space="preserve">– the region with the highest average spending per smoker - </w:t>
      </w:r>
      <w:r w:rsidR="005F3A80">
        <w:t>where tobacco spending is over 11% of disposable income.</w:t>
      </w:r>
      <w:r>
        <w:t xml:space="preserve"> This is driven by income differences as well as spending differences – regions with higher average weekly spending are also the regions with lower average incomes.</w:t>
      </w:r>
    </w:p>
    <w:p w14:paraId="7017993D" w14:textId="545EACC6" w:rsidR="0097402C" w:rsidRDefault="0097402C" w:rsidP="008E3C31">
      <w:pPr>
        <w:jc w:val="both"/>
      </w:pPr>
    </w:p>
    <w:p w14:paraId="7224A98D" w14:textId="0CA1BB6A" w:rsidR="00320CF9" w:rsidRDefault="005D431E" w:rsidP="008E3C31">
      <w:pPr>
        <w:jc w:val="both"/>
      </w:pPr>
      <w:r>
        <w:t>In order to compare the potential economic benefits across regions, w</w:t>
      </w:r>
      <w:r w:rsidR="0097402C">
        <w:t>e also present the smoke free dividend per capita</w:t>
      </w:r>
      <w:r w:rsidR="005C192E">
        <w:t xml:space="preserve"> in Table 3</w:t>
      </w:r>
      <w:r>
        <w:t>.</w:t>
      </w:r>
      <w:r w:rsidR="0097402C">
        <w:t xml:space="preserve"> </w:t>
      </w:r>
      <w:r w:rsidR="00320CF9">
        <w:t>The average dividend for capita for England is £288. At the region level this ranges from £244 (South East) to £375 (North East).</w:t>
      </w:r>
      <w:r w:rsidR="006C57DE">
        <w:t xml:space="preserve"> In general, the smoke free dividend per capita is larger in the lower-income regions</w:t>
      </w:r>
      <w:r w:rsidR="00080BC1">
        <w:t xml:space="preserve"> as these regions are characterised by both higher prevalence of smoking and higher levels of spending on tobacco</w:t>
      </w:r>
      <w:r w:rsidR="006C57DE">
        <w:t>.</w:t>
      </w:r>
    </w:p>
    <w:p w14:paraId="6581EEFA" w14:textId="44B9CC0E" w:rsidR="00BC5205" w:rsidRDefault="00BC5205" w:rsidP="008E3C31">
      <w:pPr>
        <w:jc w:val="both"/>
      </w:pPr>
    </w:p>
    <w:p w14:paraId="293F0C68" w14:textId="38E8F779" w:rsidR="00FD3F26" w:rsidRPr="00BC5205" w:rsidRDefault="00BC5205" w:rsidP="00BC5205">
      <w:pPr>
        <w:jc w:val="both"/>
        <w:rPr>
          <w:i/>
          <w:iCs/>
        </w:rPr>
      </w:pPr>
      <w:r>
        <w:rPr>
          <w:i/>
          <w:iCs/>
        </w:rPr>
        <w:t>Geographic differences at local authority level</w:t>
      </w:r>
    </w:p>
    <w:p w14:paraId="7112D9B2" w14:textId="65DAC539" w:rsidR="00B65387" w:rsidRDefault="003101E5" w:rsidP="0032032A">
      <w:pPr>
        <w:jc w:val="both"/>
      </w:pPr>
      <w:r>
        <w:t>Differences in the financial burden of tobacco between regions can arise due to differences in spending and differences in incomes.</w:t>
      </w:r>
      <w:r w:rsidR="00C32701">
        <w:t xml:space="preserve"> </w:t>
      </w:r>
      <w:r>
        <w:t>When</w:t>
      </w:r>
      <w:r w:rsidR="00C32701">
        <w:t xml:space="preserve"> comparing </w:t>
      </w:r>
      <w:r>
        <w:t>spending and income</w:t>
      </w:r>
      <w:r w:rsidR="00C32701">
        <w:t xml:space="preserve"> at the local authority level</w:t>
      </w:r>
      <w:r>
        <w:t xml:space="preserve">, </w:t>
      </w:r>
      <w:r w:rsidR="00C32701">
        <w:t>Figure 2</w:t>
      </w:r>
      <w:r>
        <w:t xml:space="preserve"> </w:t>
      </w:r>
      <w:r w:rsidR="00C32701">
        <w:t xml:space="preserve">illustrates a </w:t>
      </w:r>
      <w:r w:rsidR="00EB304C">
        <w:t>weak</w:t>
      </w:r>
      <w:r w:rsidR="003927AE">
        <w:t xml:space="preserve"> negative correlation between spending and disposable income</w:t>
      </w:r>
      <w:r w:rsidR="00F758D8">
        <w:t xml:space="preserve"> at the local authority level</w:t>
      </w:r>
      <w:r>
        <w:t>, showing that in the more deprived areas of the country smokers spend more money on tobacco products</w:t>
      </w:r>
      <w:r w:rsidR="00CC643F">
        <w:t xml:space="preserve"> – or at least spend no less than in the wealthier local authorities</w:t>
      </w:r>
      <w:r w:rsidR="004A0ED3">
        <w:t xml:space="preserve">. The Pearson correlation coefficient is -0.101 </w:t>
      </w:r>
      <w:r w:rsidR="00EB304C">
        <w:t>which</w:t>
      </w:r>
      <w:r w:rsidR="004A0ED3">
        <w:t xml:space="preserve"> is not significantly different from </w:t>
      </w:r>
      <w:r w:rsidR="00705A26">
        <w:t>zero</w:t>
      </w:r>
      <w:r w:rsidR="004A0ED3">
        <w:t xml:space="preserve"> (The 95% confidence interval is [-0.262, 0.066])</w:t>
      </w:r>
      <w:r w:rsidR="003927AE">
        <w:t>.</w:t>
      </w:r>
      <w:r w:rsidR="0032032A">
        <w:t xml:space="preserve"> </w:t>
      </w:r>
      <w:r w:rsidR="00E94FB6">
        <w:t xml:space="preserve">The bottom </w:t>
      </w:r>
      <w:r w:rsidR="00E94FB6">
        <w:lastRenderedPageBreak/>
        <w:t xml:space="preserve">panel of </w:t>
      </w:r>
      <w:r w:rsidR="00CC4970">
        <w:t xml:space="preserve">Figure </w:t>
      </w:r>
      <w:r w:rsidR="00E94FB6">
        <w:t>2</w:t>
      </w:r>
      <w:r w:rsidR="00CC4970">
        <w:t xml:space="preserve"> plots annual average income</w:t>
      </w:r>
      <w:r w:rsidR="00626356">
        <w:t xml:space="preserve"> and the percentage of a smoker’s net disposable income (after tax and housing costs) spent on tobacco products. </w:t>
      </w:r>
      <w:r w:rsidR="00CC4970">
        <w:t>There is a</w:t>
      </w:r>
      <w:r w:rsidR="007135D3">
        <w:t xml:space="preserve"> much</w:t>
      </w:r>
      <w:r w:rsidR="00CC4970">
        <w:t xml:space="preserve"> </w:t>
      </w:r>
      <w:r w:rsidR="004A0ED3">
        <w:t>stronger</w:t>
      </w:r>
      <w:r w:rsidR="00CC4970">
        <w:t xml:space="preserve"> negative correlation</w:t>
      </w:r>
      <w:r w:rsidR="004A0ED3">
        <w:t xml:space="preserve"> of -0.656</w:t>
      </w:r>
      <w:r w:rsidR="00CC4970">
        <w:t xml:space="preserve"> between the average income of a local area and the average proportion of income which is spent on tobacco products by smokers in the local area</w:t>
      </w:r>
      <w:r w:rsidR="004A0ED3">
        <w:t>, and this is significantly different from zero</w:t>
      </w:r>
      <w:r w:rsidR="00B65387">
        <w:t>.</w:t>
      </w:r>
    </w:p>
    <w:p w14:paraId="1663C129" w14:textId="0BF60482" w:rsidR="00BC5205" w:rsidRDefault="00BC5205" w:rsidP="0032032A">
      <w:pPr>
        <w:jc w:val="both"/>
      </w:pPr>
    </w:p>
    <w:p w14:paraId="7817B50E" w14:textId="7FF45EB0" w:rsidR="00BC5205" w:rsidRDefault="00885607" w:rsidP="0032032A">
      <w:pPr>
        <w:jc w:val="both"/>
      </w:pPr>
      <w:r>
        <w:t>In order to explain the patterns in spending we observe between local authorities</w:t>
      </w:r>
      <w:r w:rsidR="00B47B47">
        <w:t>,</w:t>
      </w:r>
      <w:r>
        <w:t xml:space="preserve"> </w:t>
      </w:r>
      <w:r w:rsidR="00B47B47">
        <w:t>we also examine patterns</w:t>
      </w:r>
      <w:r w:rsidR="00EB304C">
        <w:t xml:space="preserve"> in the consumption of tobacco products</w:t>
      </w:r>
      <w:r w:rsidR="00B47B47">
        <w:t xml:space="preserve">. In Figure 3 we </w:t>
      </w:r>
      <w:r w:rsidR="00321ED2">
        <w:t>illustrate the correlation between</w:t>
      </w:r>
      <w:r w:rsidR="00B47B47">
        <w:t xml:space="preserve"> average daily cigarette consumption </w:t>
      </w:r>
      <w:r w:rsidR="00321ED2">
        <w:t>of factory-made cigarettes and HRT and</w:t>
      </w:r>
      <w:r w:rsidR="00B47B47">
        <w:t xml:space="preserve"> average income. The figure</w:t>
      </w:r>
      <w:r w:rsidR="00BC5205">
        <w:t xml:space="preserve"> shows that </w:t>
      </w:r>
      <w:commentRangeStart w:id="16"/>
      <w:commentRangeStart w:id="17"/>
      <w:r w:rsidR="00BC5205">
        <w:t xml:space="preserve">there are higher levels of self-reported tobacco consumption by smokers in </w:t>
      </w:r>
      <w:r w:rsidR="00B47B47">
        <w:t>low-income</w:t>
      </w:r>
      <w:r w:rsidR="00BC5205">
        <w:t xml:space="preserve"> local authorities</w:t>
      </w:r>
      <w:r w:rsidR="00B47B47">
        <w:t xml:space="preserve"> relative to high-income areas</w:t>
      </w:r>
      <w:r w:rsidR="00BC5205">
        <w:t xml:space="preserve">. </w:t>
      </w:r>
      <w:commentRangeEnd w:id="16"/>
      <w:r w:rsidR="00BC5205">
        <w:rPr>
          <w:rStyle w:val="CommentReference"/>
        </w:rPr>
        <w:commentReference w:id="16"/>
      </w:r>
      <w:commentRangeEnd w:id="17"/>
      <w:r w:rsidR="00BC5205">
        <w:rPr>
          <w:rStyle w:val="CommentReference"/>
        </w:rPr>
        <w:commentReference w:id="17"/>
      </w:r>
      <w:r w:rsidR="00B47B47">
        <w:t xml:space="preserve">In contrast to weekly spending, there is a clear negative correlation between income and consumption by smokers. </w:t>
      </w:r>
      <w:r w:rsidR="00F84393">
        <w:t>This is the case both for total consumption and for the two tobacco products separately. For total consumption, the correlation coefficient is -0.413 with a 95% confidence interval of [-0.541, -0.265]</w:t>
      </w:r>
    </w:p>
    <w:p w14:paraId="70339F1E" w14:textId="77777777" w:rsidR="00B65CD0" w:rsidRDefault="00B65CD0" w:rsidP="0032032A">
      <w:pPr>
        <w:jc w:val="both"/>
      </w:pPr>
    </w:p>
    <w:p w14:paraId="088085B1" w14:textId="18D59182" w:rsidR="007D6D64" w:rsidRDefault="00B25559" w:rsidP="00B25559">
      <w:pPr>
        <w:jc w:val="both"/>
      </w:pPr>
      <w:r>
        <w:t>Tables 4 and 5 respectively summarise the local authorities with the highest and lowest expenditures on tobacco as a proportion of weekly income. The highest proportions range from 1</w:t>
      </w:r>
      <w:r w:rsidR="00321ED2">
        <w:t>1</w:t>
      </w:r>
      <w:r>
        <w:t>.</w:t>
      </w:r>
      <w:r w:rsidR="00321ED2">
        <w:t>72</w:t>
      </w:r>
      <w:r>
        <w:t xml:space="preserve">% </w:t>
      </w:r>
      <w:commentRangeStart w:id="18"/>
      <w:commentRangeStart w:id="19"/>
      <w:r>
        <w:t xml:space="preserve">to </w:t>
      </w:r>
      <w:r w:rsidR="00321ED2">
        <w:t>13</w:t>
      </w:r>
      <w:r>
        <w:t>.</w:t>
      </w:r>
      <w:r w:rsidR="00321ED2">
        <w:t>77</w:t>
      </w:r>
      <w:r>
        <w:t>%, whereas the lowest proportions range from 5.</w:t>
      </w:r>
      <w:r w:rsidR="00321ED2">
        <w:t>05</w:t>
      </w:r>
      <w:r>
        <w:t xml:space="preserve">% to </w:t>
      </w:r>
      <w:r w:rsidR="00321ED2">
        <w:t>5.88</w:t>
      </w:r>
      <w:r>
        <w:t xml:space="preserve">%.  </w:t>
      </w:r>
      <w:commentRangeEnd w:id="18"/>
      <w:r w:rsidR="004E2A9C">
        <w:rPr>
          <w:rStyle w:val="CommentReference"/>
        </w:rPr>
        <w:commentReference w:id="18"/>
      </w:r>
      <w:commentRangeEnd w:id="19"/>
      <w:r w:rsidR="009A2650">
        <w:rPr>
          <w:rStyle w:val="CommentReference"/>
        </w:rPr>
        <w:commentReference w:id="19"/>
      </w:r>
      <w:r>
        <w:t>Comparing the two tables, higher spending as a proportion of income is a result of both higher spending and lower incomes in the high-proportion local areas relative to the low-proportion areas – average annual incomes range from around £21,000 to £26,000 per year in the former and £30,000 to £40,000 in the latter. Concurrently, the average weekly spend on tobacco in the high-proportion areas is in the range of £5</w:t>
      </w:r>
      <w:r w:rsidR="005902C3">
        <w:t>0</w:t>
      </w:r>
      <w:r>
        <w:t xml:space="preserve"> </w:t>
      </w:r>
      <w:r w:rsidR="005902C3">
        <w:t xml:space="preserve">- </w:t>
      </w:r>
      <w:r>
        <w:t xml:space="preserve">£71, </w:t>
      </w:r>
      <w:r w:rsidR="005902C3">
        <w:t>which compares</w:t>
      </w:r>
      <w:r>
        <w:t xml:space="preserve"> to £</w:t>
      </w:r>
      <w:r w:rsidR="003B6A57">
        <w:t>28</w:t>
      </w:r>
      <w:r>
        <w:t xml:space="preserve"> </w:t>
      </w:r>
      <w:r w:rsidR="005902C3">
        <w:t>-</w:t>
      </w:r>
      <w:r>
        <w:t xml:space="preserve"> £4</w:t>
      </w:r>
      <w:r w:rsidR="003B6A57">
        <w:t>4</w:t>
      </w:r>
      <w:r w:rsidR="005902C3">
        <w:t xml:space="preserve"> in the low-proportion areas</w:t>
      </w:r>
      <w:r>
        <w:t xml:space="preserve">. The regional disparities are also highlighted by comparing these two tables. Of the top 10 local authorities by spending as a proportion of income, 8 are in the Northeast and Northwest with one each in the East of England and </w:t>
      </w:r>
      <w:r w:rsidR="00D2661C">
        <w:t xml:space="preserve">the West Midlands. Conversely, of the bottom 10 local authorities, all </w:t>
      </w:r>
      <w:r w:rsidR="00EE7594">
        <w:t xml:space="preserve">but one </w:t>
      </w:r>
      <w:r w:rsidR="00CB78C6">
        <w:t>is</w:t>
      </w:r>
      <w:r w:rsidR="007D6D64">
        <w:t xml:space="preserve"> in</w:t>
      </w:r>
      <w:r w:rsidR="00D2661C">
        <w:t xml:space="preserve"> London and the Southeast/Southwest.</w:t>
      </w:r>
      <w:r w:rsidR="007D6D64">
        <w:t xml:space="preserve"> </w:t>
      </w:r>
    </w:p>
    <w:p w14:paraId="543BD70E" w14:textId="64464BFB" w:rsidR="004326C2" w:rsidRDefault="004326C2" w:rsidP="00B25559">
      <w:pPr>
        <w:jc w:val="both"/>
      </w:pPr>
    </w:p>
    <w:p w14:paraId="77DDB98B" w14:textId="7A698949" w:rsidR="004326C2" w:rsidRDefault="004326C2" w:rsidP="00B25559">
      <w:pPr>
        <w:jc w:val="both"/>
      </w:pPr>
      <w:r>
        <w:t>In Table 4 the smoke free dividend per capita is estimated at between £344 and £554 for the local authorities where spending is the highest as a proportion of income. This compares to a range of £167 - £289 reported in Table 5. The potential economic benefits to making smoking obsolete appear to be largest in the lower income areas of England where spending on tobacco also has the highest burden on household finances.</w:t>
      </w:r>
    </w:p>
    <w:p w14:paraId="71EDE9F1" w14:textId="77777777" w:rsidR="004326C2" w:rsidRDefault="004326C2" w:rsidP="004326C2">
      <w:pPr>
        <w:jc w:val="both"/>
      </w:pPr>
    </w:p>
    <w:p w14:paraId="4F34AE39" w14:textId="77777777" w:rsidR="004326C2" w:rsidRDefault="004326C2" w:rsidP="004326C2">
      <w:pPr>
        <w:jc w:val="both"/>
      </w:pPr>
      <w:commentRangeStart w:id="20"/>
      <w:r>
        <w:t xml:space="preserve">Figure 4 </w:t>
      </w:r>
      <w:commentRangeEnd w:id="20"/>
      <w:r>
        <w:rPr>
          <w:rStyle w:val="CommentReference"/>
        </w:rPr>
        <w:commentReference w:id="20"/>
      </w:r>
      <w:r>
        <w:t xml:space="preserve">illustrates the geographic inequalities in income and the financial burden of tobacco, plotting deciles of average income on the map in the left panel and the proportion of average income spent on tobacco on the map in the right panel. In both cases a lighter shade represents a higher decile. The figure illustrates the geographical location of the higher and lower-income local authorities, the former being primarily located in the south of the country and the latter in the Northeast and Northwest. There is a clear contrast with the geographic dispersion of higher and lower spending proportion local authorities. The UTLAs in the lowest deciles for tobacco spending as a proportion of income are generally in the Southeast, Southwest, and East of England. </w:t>
      </w:r>
    </w:p>
    <w:p w14:paraId="64A6F645" w14:textId="77777777" w:rsidR="00B65CD0" w:rsidRDefault="00B65CD0" w:rsidP="00B25559">
      <w:pPr>
        <w:jc w:val="both"/>
      </w:pPr>
    </w:p>
    <w:p w14:paraId="30E2AF52" w14:textId="3F68BE61" w:rsidR="00B25559" w:rsidRDefault="00421C33" w:rsidP="00B25559">
      <w:pPr>
        <w:jc w:val="both"/>
      </w:pPr>
      <w:r>
        <w:lastRenderedPageBreak/>
        <w:t xml:space="preserve">Figure </w:t>
      </w:r>
      <w:r w:rsidR="00E94FB6">
        <w:t>5</w:t>
      </w:r>
      <w:r>
        <w:t xml:space="preserve"> compares the geographical spread of average income with that of the smoke free dividend</w:t>
      </w:r>
      <w:r w:rsidR="002C4DA1">
        <w:t xml:space="preserve"> per capita</w:t>
      </w:r>
      <w:r>
        <w:t xml:space="preserve">. </w:t>
      </w:r>
      <w:r w:rsidR="00B65CD0">
        <w:t xml:space="preserve">As with Figure </w:t>
      </w:r>
      <w:r w:rsidR="00E94FB6">
        <w:t>4</w:t>
      </w:r>
      <w:r w:rsidR="00BA0C08">
        <w:t xml:space="preserve">, lighter shades represent a higher decile of the distribution – higher average incomes/higher smoke free dividend. As with the comparison of income and the tobacco spend as a proportion of income in Figure </w:t>
      </w:r>
      <w:r w:rsidR="00E94FB6">
        <w:t>4</w:t>
      </w:r>
      <w:r w:rsidR="00BA0C08">
        <w:t xml:space="preserve">, the heat maps suggest that the greatest potential economic benefits from making smoking obsolete are obtained in the regions with lower incomes. </w:t>
      </w:r>
      <w:commentRangeStart w:id="21"/>
      <w:r w:rsidR="00BA0C08">
        <w:t xml:space="preserve">The largest dividends per capita </w:t>
      </w:r>
      <w:commentRangeEnd w:id="21"/>
      <w:r w:rsidR="009062FE">
        <w:rPr>
          <w:rStyle w:val="CommentReference"/>
        </w:rPr>
        <w:commentReference w:id="21"/>
      </w:r>
      <w:r w:rsidR="00BA0C08">
        <w:t xml:space="preserve">are generally found in the (geographically) smaller, urban </w:t>
      </w:r>
      <w:r w:rsidR="00DA618D">
        <w:t xml:space="preserve">local authorities and primarily those in the Northeast and Northwest, as well as some of the poorer areas of London. </w:t>
      </w:r>
      <w:r w:rsidR="00993063">
        <w:t>In general, the potential economic dividend per person is larger in poorer local authorities</w:t>
      </w:r>
      <w:r w:rsidR="00441CC0">
        <w:t>.</w:t>
      </w:r>
      <w:r w:rsidR="00993063">
        <w:t xml:space="preserve"> </w:t>
      </w:r>
      <w:r w:rsidR="00441CC0">
        <w:t>T</w:t>
      </w:r>
      <w:r w:rsidR="00993063">
        <w:t>he correlation coefficient</w:t>
      </w:r>
      <w:r w:rsidR="00441CC0">
        <w:t xml:space="preserve"> between the smoke free dividend per capita and income</w:t>
      </w:r>
      <w:r w:rsidR="00993063">
        <w:t xml:space="preserve"> is -0.</w:t>
      </w:r>
      <w:r w:rsidR="00441CC0">
        <w:t>521</w:t>
      </w:r>
      <w:r w:rsidR="00993063">
        <w:t xml:space="preserve"> </w:t>
      </w:r>
      <w:r w:rsidR="00441CC0">
        <w:t xml:space="preserve">and is statistically significant </w:t>
      </w:r>
      <w:r w:rsidR="00993063">
        <w:t>with a 95% confidence interval of [-0.</w:t>
      </w:r>
      <w:r w:rsidR="00441CC0">
        <w:t>629</w:t>
      </w:r>
      <w:r w:rsidR="00993063">
        <w:t>, -0.</w:t>
      </w:r>
      <w:r w:rsidR="00441CC0">
        <w:t>392</w:t>
      </w:r>
      <w:r w:rsidR="00993063">
        <w:t>]</w:t>
      </w:r>
      <w:r w:rsidR="00441CC0">
        <w:t>.</w:t>
      </w:r>
    </w:p>
    <w:p w14:paraId="6561A41B" w14:textId="61BDECC9" w:rsidR="00DA705D" w:rsidRDefault="00DA705D" w:rsidP="0032032A">
      <w:pPr>
        <w:jc w:val="both"/>
      </w:pPr>
    </w:p>
    <w:p w14:paraId="23732DF1" w14:textId="77777777" w:rsidR="00DA618D" w:rsidRDefault="00DA618D" w:rsidP="0032032A">
      <w:pPr>
        <w:jc w:val="both"/>
      </w:pPr>
    </w:p>
    <w:p w14:paraId="5D3B4B03" w14:textId="7EA2A750" w:rsidR="00391EBD" w:rsidRDefault="0012122C" w:rsidP="00B65CD0">
      <w:pPr>
        <w:rPr>
          <w:b/>
          <w:bCs/>
        </w:rPr>
      </w:pPr>
      <w:r>
        <w:rPr>
          <w:b/>
          <w:bCs/>
        </w:rPr>
        <w:t>Discussion</w:t>
      </w:r>
    </w:p>
    <w:p w14:paraId="40F9B4A1" w14:textId="3530B969" w:rsidR="00C9468C" w:rsidRDefault="00C9468C" w:rsidP="00B65CD0">
      <w:pPr>
        <w:rPr>
          <w:b/>
          <w:bCs/>
        </w:rPr>
      </w:pPr>
    </w:p>
    <w:p w14:paraId="2945B029" w14:textId="187BB096" w:rsidR="00BC5205" w:rsidRDefault="00BC5205" w:rsidP="00B65CD0">
      <w:pPr>
        <w:rPr>
          <w:b/>
          <w:bCs/>
        </w:rPr>
      </w:pPr>
      <w:r>
        <w:rPr>
          <w:b/>
          <w:bCs/>
        </w:rPr>
        <w:t>[Table 2]</w:t>
      </w:r>
    </w:p>
    <w:p w14:paraId="5C321AD2" w14:textId="093BCA33" w:rsidR="00BC5205" w:rsidRDefault="00BC5205" w:rsidP="00B65CD0">
      <w:pPr>
        <w:rPr>
          <w:b/>
          <w:bCs/>
        </w:rPr>
      </w:pPr>
      <w:commentRangeStart w:id="22"/>
      <w:r>
        <w:t>This differential of around £15 per week between the highest-spending and lowest-spending regions amounts to a non-negligible £780 difference over a year.</w:t>
      </w:r>
      <w:commentRangeEnd w:id="22"/>
      <w:r>
        <w:rPr>
          <w:rStyle w:val="CommentReference"/>
        </w:rPr>
        <w:commentReference w:id="22"/>
      </w:r>
    </w:p>
    <w:p w14:paraId="6C08E3E0" w14:textId="77777777" w:rsidR="00BC5205" w:rsidRDefault="00BC5205" w:rsidP="00B65CD0">
      <w:pPr>
        <w:rPr>
          <w:b/>
          <w:bCs/>
        </w:rPr>
      </w:pPr>
    </w:p>
    <w:p w14:paraId="4C9F9072" w14:textId="0BFBCF02" w:rsidR="00C9468C" w:rsidRDefault="00C9468C" w:rsidP="00B65CD0">
      <w:pPr>
        <w:rPr>
          <w:b/>
          <w:bCs/>
        </w:rPr>
      </w:pPr>
      <w:r>
        <w:rPr>
          <w:b/>
          <w:bCs/>
        </w:rPr>
        <w:t>[Figure 2]</w:t>
      </w:r>
    </w:p>
    <w:p w14:paraId="1D321E3A" w14:textId="2D5B1A22" w:rsidR="00C9468C" w:rsidRDefault="00C9468C" w:rsidP="00C9468C">
      <w:pPr>
        <w:jc w:val="both"/>
      </w:pPr>
      <w:commentRangeStart w:id="23"/>
      <w:r>
        <w:t xml:space="preserve">This weakly negative correlation between weekly spending on tobacco and disposable income suggests a clear social gradient in the financial burden of smoking, with poorer smokers spending similar amounts of money on tobacco to wealthier smokers and consequently dedicating a larger proportion of their disposable income to tobacco consumption. </w:t>
      </w:r>
      <w:commentRangeEnd w:id="23"/>
      <w:r>
        <w:rPr>
          <w:rStyle w:val="CommentReference"/>
        </w:rPr>
        <w:commentReference w:id="23"/>
      </w:r>
    </w:p>
    <w:p w14:paraId="1B06653E" w14:textId="5F66BBA9" w:rsidR="004C0159" w:rsidRDefault="004C0159" w:rsidP="00C9468C">
      <w:pPr>
        <w:jc w:val="both"/>
      </w:pPr>
    </w:p>
    <w:p w14:paraId="033A2ED2" w14:textId="56A4E234" w:rsidR="004C0159" w:rsidRDefault="004C0159" w:rsidP="00C9468C">
      <w:pPr>
        <w:jc w:val="both"/>
        <w:rPr>
          <w:b/>
          <w:bCs/>
        </w:rPr>
      </w:pPr>
      <w:r w:rsidRPr="004C0159">
        <w:rPr>
          <w:b/>
          <w:bCs/>
        </w:rPr>
        <w:t>[Figure 3]</w:t>
      </w:r>
    </w:p>
    <w:p w14:paraId="0E86D8CF" w14:textId="66383099" w:rsidR="00FC47DF" w:rsidRDefault="00FC47DF" w:rsidP="00C9468C">
      <w:pPr>
        <w:jc w:val="both"/>
        <w:rPr>
          <w:b/>
          <w:bCs/>
        </w:rPr>
      </w:pPr>
    </w:p>
    <w:p w14:paraId="14AD4EA7" w14:textId="4D48CF91" w:rsidR="00FC47DF" w:rsidRDefault="00FC47DF" w:rsidP="00C9468C">
      <w:pPr>
        <w:jc w:val="both"/>
        <w:rPr>
          <w:b/>
          <w:bCs/>
        </w:rPr>
      </w:pPr>
      <w:commentRangeStart w:id="24"/>
      <w:r>
        <w:t xml:space="preserve">Given similarities in the total spending in local authorities with differing levels of incomes, this may be due to differences in the types of tobacco product consumed across local authorities with, with smokers in poor local authorities smoking cheaper products. We find no evidence, however, that the proportion of smokers consuming HRT differs by local authority average income, and average consumption of both factory-made and HRT cigarettes is higher in lower income areas. </w:t>
      </w:r>
      <w:commentRangeStart w:id="25"/>
      <w:r>
        <w:t>One possible explanation for the greater variation in consumption by levels of income relative to differences in spending is that there is geographic variation in the prices of similar products, with lower income areas also experiencing lower prices.</w:t>
      </w:r>
      <w:commentRangeEnd w:id="25"/>
      <w:r>
        <w:rPr>
          <w:rStyle w:val="CommentReference"/>
        </w:rPr>
        <w:commentReference w:id="25"/>
      </w:r>
      <w:commentRangeEnd w:id="24"/>
      <w:r>
        <w:rPr>
          <w:rStyle w:val="CommentReference"/>
        </w:rPr>
        <w:commentReference w:id="24"/>
      </w:r>
      <w:r>
        <w:t xml:space="preserve"> Another possible explanation is that low-income smokers smoke cheaper brands. We cannot, however, identify geographical variation in either prices or brands consumed in our data.</w:t>
      </w:r>
    </w:p>
    <w:p w14:paraId="729806C6" w14:textId="77777777" w:rsidR="00FC47DF" w:rsidRPr="004C0159" w:rsidRDefault="00FC47DF" w:rsidP="00C9468C">
      <w:pPr>
        <w:jc w:val="both"/>
        <w:rPr>
          <w:b/>
          <w:bCs/>
        </w:rPr>
      </w:pPr>
    </w:p>
    <w:p w14:paraId="283B1C0D" w14:textId="77777777" w:rsidR="004C0159" w:rsidRDefault="004C0159" w:rsidP="004C0159">
      <w:pPr>
        <w:jc w:val="both"/>
      </w:pPr>
      <w:commentRangeStart w:id="26"/>
      <w:r>
        <w:t xml:space="preserve">Tobacco consumption is higher among smokers from the poorer areas of England relative to wealthier areas. This, combined with average spending figures which are roughly similar across local authorities of differing average incomes, means that a greater amount of disposable income is spent on tobacco in poorer areas than by smokers in richer areas, leading to a greater financial burden. Along with the health risks of smoking, the higher smoking prevalence and tobacco consumption in lower-income areas combined with the financial burden means there are significant inequalities, both health and economic, that can be alleviated by making smoking obsolete. </w:t>
      </w:r>
      <w:commentRangeEnd w:id="26"/>
      <w:r>
        <w:rPr>
          <w:rStyle w:val="CommentReference"/>
        </w:rPr>
        <w:commentReference w:id="26"/>
      </w:r>
    </w:p>
    <w:p w14:paraId="7156C11B" w14:textId="77777777" w:rsidR="004C0159" w:rsidRDefault="004C0159" w:rsidP="00C9468C">
      <w:pPr>
        <w:jc w:val="both"/>
      </w:pPr>
    </w:p>
    <w:p w14:paraId="5FB56661" w14:textId="4D258E13" w:rsidR="004C0159" w:rsidRDefault="004C0159" w:rsidP="00C9468C">
      <w:pPr>
        <w:jc w:val="both"/>
      </w:pPr>
    </w:p>
    <w:p w14:paraId="34C84BE4" w14:textId="7F7F6F13" w:rsidR="004C0159" w:rsidRPr="004C0159" w:rsidRDefault="004C0159" w:rsidP="00C9468C">
      <w:pPr>
        <w:jc w:val="both"/>
        <w:rPr>
          <w:b/>
          <w:bCs/>
        </w:rPr>
      </w:pPr>
      <w:r w:rsidRPr="004C0159">
        <w:rPr>
          <w:b/>
          <w:bCs/>
        </w:rPr>
        <w:t>[Tables 4 and 5]</w:t>
      </w:r>
    </w:p>
    <w:p w14:paraId="56D5329F" w14:textId="77777777" w:rsidR="004C0159" w:rsidRDefault="004C0159" w:rsidP="004C0159">
      <w:pPr>
        <w:jc w:val="both"/>
      </w:pPr>
    </w:p>
    <w:p w14:paraId="4C03EE61" w14:textId="44963F3B" w:rsidR="004C0159" w:rsidRDefault="004C0159" w:rsidP="004C0159">
      <w:pPr>
        <w:jc w:val="both"/>
      </w:pPr>
      <w:commentRangeStart w:id="27"/>
      <w:r>
        <w:t>In addition to higher spending in the top 10 local authorities the smoking prevalence is also generally higher, ranging from 13</w:t>
      </w:r>
      <w:r w:rsidR="005D431E">
        <w:t>.01</w:t>
      </w:r>
      <w:r>
        <w:t xml:space="preserve">% to 19.26%. In the bottom 10 local authorities this range is 8% to 17.5%. High smoking prevalence and high average tobacco spending by smokers combine to produce particularly large potential economic benefits to everyone giving up smoking. The estimated smoke free dividends for Salford, Bolton, and Stockport are all in excess of £100m. Even in very low prevalence areas such as Richmond upon Thames or areas with relatively low average spending such as Bedford, the benefits to the local economy are substantial, with smoke free dividends of £28.250 million and £24.401 million respectively. </w:t>
      </w:r>
      <w:commentRangeEnd w:id="27"/>
      <w:r>
        <w:rPr>
          <w:rStyle w:val="CommentReference"/>
        </w:rPr>
        <w:commentReference w:id="27"/>
      </w:r>
    </w:p>
    <w:p w14:paraId="71B47B04" w14:textId="33E03D7E" w:rsidR="00C9468C" w:rsidRDefault="00C9468C" w:rsidP="00C9468C">
      <w:pPr>
        <w:jc w:val="both"/>
      </w:pPr>
    </w:p>
    <w:p w14:paraId="74F3BECF" w14:textId="07D379FF" w:rsidR="00C9468C" w:rsidRPr="00C9468C" w:rsidRDefault="00C9468C" w:rsidP="00C9468C">
      <w:pPr>
        <w:jc w:val="both"/>
        <w:rPr>
          <w:b/>
          <w:bCs/>
        </w:rPr>
      </w:pPr>
      <w:r>
        <w:rPr>
          <w:b/>
          <w:bCs/>
        </w:rPr>
        <w:t>[Figure 5]</w:t>
      </w:r>
      <w:commentRangeStart w:id="28"/>
    </w:p>
    <w:p w14:paraId="45EC0C73" w14:textId="77777777" w:rsidR="00C9468C" w:rsidRDefault="00C9468C" w:rsidP="00C9468C">
      <w:pPr>
        <w:jc w:val="both"/>
      </w:pPr>
      <w:r>
        <w:t>This highlights that the potential gains from elimination of smoking are also good for addressing inequalities. Not only is smoking a larger financial burden on the smokers themselves in poorer regions in England than rich ones, but the economic benefit to the whole local population is larger in the lowest income parts of the country.</w:t>
      </w:r>
      <w:commentRangeEnd w:id="28"/>
      <w:r>
        <w:rPr>
          <w:rStyle w:val="CommentReference"/>
        </w:rPr>
        <w:commentReference w:id="28"/>
      </w:r>
    </w:p>
    <w:p w14:paraId="3CA3DA1F" w14:textId="77777777" w:rsidR="00C9468C" w:rsidRPr="00B65CD0" w:rsidRDefault="00C9468C" w:rsidP="00C9468C">
      <w:pPr>
        <w:jc w:val="both"/>
        <w:rPr>
          <w:rStyle w:val="Hyperlink"/>
          <w:b/>
          <w:bCs/>
          <w:color w:val="auto"/>
          <w:u w:val="none"/>
        </w:rPr>
      </w:pPr>
    </w:p>
    <w:sdt>
      <w:sdtPr>
        <w:rPr>
          <w:rFonts w:asciiTheme="minorHAnsi" w:eastAsiaTheme="minorEastAsia" w:hAnsiTheme="minorHAnsi" w:cstheme="minorBidi"/>
          <w:color w:val="auto"/>
          <w:sz w:val="24"/>
          <w:szCs w:val="24"/>
          <w:u w:val="single"/>
          <w:lang w:val="en-GB"/>
        </w:rPr>
        <w:id w:val="-916312648"/>
        <w:docPartObj>
          <w:docPartGallery w:val="Bibliographies"/>
          <w:docPartUnique/>
        </w:docPartObj>
      </w:sdtPr>
      <w:sdtEndPr/>
      <w:sdtContent>
        <w:p w14:paraId="613E9290" w14:textId="4301BD00" w:rsidR="00AE0CD3" w:rsidRDefault="00AE0CD3">
          <w:pPr>
            <w:pStyle w:val="Heading1"/>
            <w:rPr>
              <w:rFonts w:asciiTheme="minorHAnsi" w:hAnsiTheme="minorHAnsi" w:cstheme="minorHAnsi"/>
              <w:b/>
              <w:bCs/>
              <w:color w:val="auto"/>
              <w:sz w:val="24"/>
              <w:szCs w:val="24"/>
            </w:rPr>
          </w:pPr>
          <w:r w:rsidRPr="00AE0CD3">
            <w:rPr>
              <w:rFonts w:asciiTheme="minorHAnsi" w:hAnsiTheme="minorHAnsi" w:cstheme="minorHAnsi"/>
              <w:b/>
              <w:bCs/>
              <w:color w:val="auto"/>
              <w:sz w:val="24"/>
              <w:szCs w:val="24"/>
            </w:rPr>
            <w:t>References</w:t>
          </w:r>
        </w:p>
        <w:p w14:paraId="3AFAF39A" w14:textId="77777777" w:rsidR="00A62FBD" w:rsidRPr="00A62FBD" w:rsidRDefault="00A62FBD" w:rsidP="00A62FBD">
          <w:pPr>
            <w:rPr>
              <w:lang w:val="en-US"/>
            </w:rPr>
          </w:pPr>
        </w:p>
        <w:sdt>
          <w:sdtPr>
            <w:id w:val="-573587230"/>
            <w:bibliography/>
          </w:sdtPr>
          <w:sdtEndPr/>
          <w:sdtContent>
            <w:p w14:paraId="00FCDAED" w14:textId="77777777" w:rsidR="003A6A38" w:rsidRDefault="00AE0CD3" w:rsidP="003A6A38">
              <w:pPr>
                <w:pStyle w:val="Bibliography"/>
                <w:ind w:left="720" w:hanging="720"/>
                <w:rPr>
                  <w:noProof/>
                  <w:lang w:val="en-US"/>
                </w:rPr>
              </w:pPr>
              <w:r>
                <w:fldChar w:fldCharType="begin"/>
              </w:r>
              <w:r>
                <w:instrText xml:space="preserve"> BIBLIOGRAPHY </w:instrText>
              </w:r>
              <w:r>
                <w:fldChar w:fldCharType="separate"/>
              </w:r>
              <w:r w:rsidR="003A6A38">
                <w:rPr>
                  <w:noProof/>
                  <w:lang w:val="en-US"/>
                </w:rPr>
                <w:t xml:space="preserve">ASH. (2016). </w:t>
              </w:r>
              <w:r w:rsidR="003A6A38">
                <w:rPr>
                  <w:i/>
                  <w:iCs/>
                  <w:noProof/>
                  <w:lang w:val="en-US"/>
                </w:rPr>
                <w:t>Counter Arguments - How important is tobacco to small retailers?</w:t>
              </w:r>
              <w:r w:rsidR="003A6A38">
                <w:rPr>
                  <w:noProof/>
                  <w:lang w:val="en-US"/>
                </w:rPr>
                <w:t xml:space="preserve"> Retrieved from Action on Smoking and Health: https://ash.org.uk/information-and-resources/reports-submissions/reports/counter-arguments-how-important-is-tobacco-to-small-retailers/</w:t>
              </w:r>
            </w:p>
            <w:p w14:paraId="7F675929" w14:textId="77777777" w:rsidR="003A6A38" w:rsidRDefault="003A6A38" w:rsidP="003A6A38">
              <w:pPr>
                <w:pStyle w:val="Bibliography"/>
                <w:ind w:left="720" w:hanging="720"/>
                <w:rPr>
                  <w:noProof/>
                  <w:lang w:val="en-US"/>
                </w:rPr>
              </w:pPr>
              <w:r>
                <w:rPr>
                  <w:noProof/>
                  <w:lang w:val="en-US"/>
                </w:rPr>
                <w:t xml:space="preserve">ASH Scotland. (2021). </w:t>
              </w:r>
              <w:r>
                <w:rPr>
                  <w:i/>
                  <w:iCs/>
                  <w:noProof/>
                  <w:lang w:val="en-US"/>
                </w:rPr>
                <w:t>Calculating the cost of smoking.</w:t>
              </w:r>
              <w:r>
                <w:rPr>
                  <w:noProof/>
                  <w:lang w:val="en-US"/>
                </w:rPr>
                <w:t xml:space="preserve"> Retrieved from https://www.ashscotland.org.uk/media/850413/28-calculating-the-cost-of-smoking-june-2021.pdf</w:t>
              </w:r>
            </w:p>
            <w:p w14:paraId="3AD47A66" w14:textId="77777777" w:rsidR="003A6A38" w:rsidRDefault="003A6A38" w:rsidP="003A6A38">
              <w:pPr>
                <w:pStyle w:val="Bibliography"/>
                <w:ind w:left="720" w:hanging="720"/>
                <w:rPr>
                  <w:noProof/>
                  <w:lang w:val="en-US"/>
                </w:rPr>
              </w:pPr>
              <w:r>
                <w:rPr>
                  <w:noProof/>
                  <w:lang w:val="en-US"/>
                </w:rPr>
                <w:t xml:space="preserve">Fidler, J., Shahab, L., West, O., Jarvis, M., McEwan, A., Stapleton, J., . . . West, R. (2011). The smoking toolkit study: a national study of smoking and smoking cessation in England. </w:t>
              </w:r>
              <w:r>
                <w:rPr>
                  <w:i/>
                  <w:iCs/>
                  <w:noProof/>
                  <w:lang w:val="en-US"/>
                </w:rPr>
                <w:t>BMC Public Health</w:t>
              </w:r>
              <w:r>
                <w:rPr>
                  <w:noProof/>
                  <w:lang w:val="en-US"/>
                </w:rPr>
                <w:t>, 11 (1-9).</w:t>
              </w:r>
            </w:p>
            <w:p w14:paraId="04686DDB" w14:textId="77777777" w:rsidR="003A6A38" w:rsidRDefault="003A6A38" w:rsidP="003A6A38">
              <w:pPr>
                <w:pStyle w:val="Bibliography"/>
                <w:ind w:left="720" w:hanging="720"/>
                <w:rPr>
                  <w:noProof/>
                  <w:lang w:val="en-US"/>
                </w:rPr>
              </w:pPr>
              <w:r>
                <w:rPr>
                  <w:noProof/>
                  <w:lang w:val="en-US"/>
                </w:rPr>
                <w:t xml:space="preserve">HM Revenue and Customs. (2021). </w:t>
              </w:r>
              <w:r>
                <w:rPr>
                  <w:i/>
                  <w:iCs/>
                  <w:noProof/>
                  <w:lang w:val="en-US"/>
                </w:rPr>
                <w:t>Measuring tax gaps 2021 edition - tax gap estimates for 2019 to 2020</w:t>
              </w:r>
              <w:r>
                <w:rPr>
                  <w:noProof/>
                  <w:lang w:val="en-US"/>
                </w:rPr>
                <w:t>. Retrieved from HM Revenue and Customs: https://www.gov.uk/government/statistics/measuring-tax-gaps/measuring-tax-gaps-2021-edition-tax-gap-estimates-for-2019-to-2020</w:t>
              </w:r>
            </w:p>
            <w:p w14:paraId="354B1305" w14:textId="77777777" w:rsidR="003A6A38" w:rsidRDefault="003A6A38" w:rsidP="003A6A38">
              <w:pPr>
                <w:pStyle w:val="Bibliography"/>
                <w:ind w:left="720" w:hanging="720"/>
                <w:rPr>
                  <w:noProof/>
                  <w:lang w:val="en-US"/>
                </w:rPr>
              </w:pPr>
              <w:r>
                <w:rPr>
                  <w:noProof/>
                  <w:lang w:val="en-US"/>
                </w:rPr>
                <w:t xml:space="preserve">HM Revenue and Customs. (2021, November 30). </w:t>
              </w:r>
              <w:r>
                <w:rPr>
                  <w:i/>
                  <w:iCs/>
                  <w:noProof/>
                  <w:lang w:val="en-US"/>
                </w:rPr>
                <w:t>Tobacco Bulletin.</w:t>
              </w:r>
              <w:r>
                <w:rPr>
                  <w:noProof/>
                  <w:lang w:val="en-US"/>
                </w:rPr>
                <w:t xml:space="preserve"> Retrieved from https://www.gov.uk/government/statistics/tobacco-bulletin</w:t>
              </w:r>
            </w:p>
            <w:p w14:paraId="1C2583F4" w14:textId="77777777" w:rsidR="003A6A38" w:rsidRDefault="003A6A38" w:rsidP="003A6A38">
              <w:pPr>
                <w:pStyle w:val="Bibliography"/>
                <w:ind w:left="720" w:hanging="720"/>
                <w:rPr>
                  <w:noProof/>
                  <w:lang w:val="en-US"/>
                </w:rPr>
              </w:pPr>
              <w:r>
                <w:rPr>
                  <w:noProof/>
                  <w:lang w:val="en-US"/>
                </w:rPr>
                <w:t xml:space="preserve">OECD. (2022). </w:t>
              </w:r>
              <w:r>
                <w:rPr>
                  <w:i/>
                  <w:iCs/>
                  <w:noProof/>
                  <w:lang w:val="en-US"/>
                </w:rPr>
                <w:t>Consumption tax trends</w:t>
              </w:r>
              <w:r>
                <w:rPr>
                  <w:noProof/>
                  <w:lang w:val="en-US"/>
                </w:rPr>
                <w:t>. Retrieved from https://www.oecd.org/tax/consumption/tax-burden-cigarettes-ctt-trends.xlsx</w:t>
              </w:r>
            </w:p>
            <w:p w14:paraId="6643F903" w14:textId="77777777" w:rsidR="003A6A38" w:rsidRDefault="003A6A38" w:rsidP="003A6A38">
              <w:pPr>
                <w:pStyle w:val="Bibliography"/>
                <w:ind w:left="720" w:hanging="720"/>
                <w:rPr>
                  <w:noProof/>
                  <w:lang w:val="en-US"/>
                </w:rPr>
              </w:pPr>
              <w:r>
                <w:rPr>
                  <w:noProof/>
                  <w:lang w:val="en-US"/>
                </w:rPr>
                <w:t xml:space="preserve">OHID. (2020). </w:t>
              </w:r>
              <w:r>
                <w:rPr>
                  <w:i/>
                  <w:iCs/>
                  <w:noProof/>
                  <w:lang w:val="en-US"/>
                </w:rPr>
                <w:t>Local Tobacco Control Profiles</w:t>
              </w:r>
              <w:r>
                <w:rPr>
                  <w:noProof/>
                  <w:lang w:val="en-US"/>
                </w:rPr>
                <w:t>. Retrieved from Office for Health Improvement and Disparities: https://fingertips.phe.org.uk/profile/tobacco-control</w:t>
              </w:r>
            </w:p>
            <w:p w14:paraId="38898E2E" w14:textId="09C04F03" w:rsidR="00AE0CD3" w:rsidRPr="003A6A38" w:rsidRDefault="003A6A38" w:rsidP="003A6A38">
              <w:pPr>
                <w:pStyle w:val="Bibliography"/>
                <w:ind w:left="720" w:hanging="720"/>
                <w:rPr>
                  <w:noProof/>
                  <w:lang w:val="en-US"/>
                </w:rPr>
              </w:pPr>
              <w:r>
                <w:rPr>
                  <w:noProof/>
                  <w:lang w:val="en-US"/>
                </w:rPr>
                <w:t xml:space="preserve">ONS. (2020). </w:t>
              </w:r>
              <w:r>
                <w:rPr>
                  <w:i/>
                  <w:iCs/>
                  <w:noProof/>
                  <w:lang w:val="en-US"/>
                </w:rPr>
                <w:t>Annual Population Survey, January-December 2018. [data collection]</w:t>
              </w:r>
              <w:r>
                <w:rPr>
                  <w:noProof/>
                  <w:lang w:val="en-US"/>
                </w:rPr>
                <w:t>. Retrieved from UK Data Service. SN: 8461: DOI 10.5255/UKDA-SN-8461-5</w:t>
              </w:r>
              <w:r w:rsidR="00AE0CD3">
                <w:rPr>
                  <w:b/>
                  <w:bCs/>
                  <w:noProof/>
                </w:rPr>
                <w:fldChar w:fldCharType="end"/>
              </w:r>
            </w:p>
          </w:sdtContent>
        </w:sdt>
      </w:sdtContent>
    </w:sdt>
    <w:p w14:paraId="07E34BDB" w14:textId="77777777" w:rsidR="005475B4" w:rsidRDefault="005475B4" w:rsidP="00391EBD">
      <w:pPr>
        <w:rPr>
          <w:b/>
          <w:bCs/>
        </w:rPr>
      </w:pPr>
    </w:p>
    <w:p w14:paraId="30C2E399" w14:textId="77777777" w:rsidR="005475B4" w:rsidRDefault="005475B4" w:rsidP="00391EBD">
      <w:pPr>
        <w:rPr>
          <w:b/>
          <w:bCs/>
        </w:rPr>
      </w:pPr>
    </w:p>
    <w:p w14:paraId="03E37E76" w14:textId="77777777" w:rsidR="00A413F0" w:rsidRDefault="00A413F0" w:rsidP="005475B4">
      <w:pPr>
        <w:jc w:val="both"/>
        <w:rPr>
          <w:b/>
          <w:bCs/>
        </w:rPr>
        <w:sectPr w:rsidR="00A413F0">
          <w:pgSz w:w="11906" w:h="16838"/>
          <w:pgMar w:top="1440" w:right="1440" w:bottom="1440" w:left="1440" w:header="708" w:footer="708" w:gutter="0"/>
          <w:cols w:space="708"/>
          <w:docGrid w:linePitch="360"/>
        </w:sectPr>
      </w:pPr>
    </w:p>
    <w:p w14:paraId="37944168" w14:textId="7D06AC47" w:rsidR="00712CD8" w:rsidRDefault="00712CD8" w:rsidP="00712CD8">
      <w:pPr>
        <w:rPr>
          <w:b/>
          <w:bCs/>
        </w:rPr>
      </w:pPr>
      <w:r>
        <w:rPr>
          <w:b/>
          <w:bCs/>
        </w:rPr>
        <w:lastRenderedPageBreak/>
        <w:t>Figures and Tables</w:t>
      </w:r>
    </w:p>
    <w:p w14:paraId="040C1150" w14:textId="529E96F6" w:rsidR="00331420" w:rsidRDefault="00331420" w:rsidP="00712CD8">
      <w:pPr>
        <w:rPr>
          <w:b/>
          <w:bCs/>
        </w:rPr>
      </w:pPr>
    </w:p>
    <w:tbl>
      <w:tblPr>
        <w:tblW w:w="7700" w:type="dxa"/>
        <w:tblLook w:val="04A0" w:firstRow="1" w:lastRow="0" w:firstColumn="1" w:lastColumn="0" w:noHBand="0" w:noVBand="1"/>
      </w:tblPr>
      <w:tblGrid>
        <w:gridCol w:w="5224"/>
        <w:gridCol w:w="1122"/>
        <w:gridCol w:w="1100"/>
        <w:gridCol w:w="1140"/>
      </w:tblGrid>
      <w:tr w:rsidR="00331420" w:rsidRPr="00331420" w14:paraId="74DD0D4A" w14:textId="77777777" w:rsidTr="00EF4656">
        <w:trPr>
          <w:trHeight w:val="300"/>
        </w:trPr>
        <w:tc>
          <w:tcPr>
            <w:tcW w:w="5224" w:type="dxa"/>
            <w:tcBorders>
              <w:top w:val="nil"/>
              <w:left w:val="nil"/>
              <w:bottom w:val="nil"/>
              <w:right w:val="nil"/>
            </w:tcBorders>
            <w:shd w:val="clear" w:color="auto" w:fill="auto"/>
            <w:noWrap/>
            <w:vAlign w:val="bottom"/>
            <w:hideMark/>
          </w:tcPr>
          <w:p w14:paraId="3BF4B74B" w14:textId="77777777" w:rsidR="00331420" w:rsidRPr="00261625" w:rsidRDefault="00331420" w:rsidP="00331420">
            <w:pPr>
              <w:rPr>
                <w:rFonts w:ascii="Calibri" w:eastAsia="Times New Roman" w:hAnsi="Calibri" w:cs="Calibri"/>
                <w:b/>
                <w:bCs/>
                <w:color w:val="000000"/>
                <w:sz w:val="22"/>
                <w:szCs w:val="22"/>
                <w:lang w:eastAsia="en-GB"/>
              </w:rPr>
            </w:pPr>
            <w:r w:rsidRPr="00261625">
              <w:rPr>
                <w:rFonts w:ascii="Calibri" w:eastAsia="Times New Roman" w:hAnsi="Calibri" w:cs="Calibri"/>
                <w:b/>
                <w:bCs/>
                <w:color w:val="000000"/>
                <w:sz w:val="22"/>
                <w:szCs w:val="22"/>
                <w:lang w:eastAsia="en-GB"/>
              </w:rPr>
              <w:t xml:space="preserve">Table 1. Upshift Calculations </w:t>
            </w:r>
          </w:p>
        </w:tc>
        <w:tc>
          <w:tcPr>
            <w:tcW w:w="236" w:type="dxa"/>
            <w:tcBorders>
              <w:top w:val="nil"/>
              <w:left w:val="nil"/>
              <w:bottom w:val="nil"/>
              <w:right w:val="nil"/>
            </w:tcBorders>
            <w:shd w:val="clear" w:color="auto" w:fill="auto"/>
            <w:noWrap/>
            <w:vAlign w:val="bottom"/>
            <w:hideMark/>
          </w:tcPr>
          <w:p w14:paraId="362888F2"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4C1A7771"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2E65077D"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137E0122" w14:textId="77777777" w:rsidTr="00EF4656">
        <w:trPr>
          <w:trHeight w:val="300"/>
        </w:trPr>
        <w:tc>
          <w:tcPr>
            <w:tcW w:w="5224" w:type="dxa"/>
            <w:tcBorders>
              <w:top w:val="single" w:sz="4" w:space="0" w:color="auto"/>
              <w:left w:val="nil"/>
              <w:bottom w:val="single" w:sz="4" w:space="0" w:color="auto"/>
              <w:right w:val="nil"/>
            </w:tcBorders>
            <w:shd w:val="clear" w:color="auto" w:fill="auto"/>
            <w:noWrap/>
            <w:vAlign w:val="bottom"/>
            <w:hideMark/>
          </w:tcPr>
          <w:p w14:paraId="5F53C9A4"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HMRC estimated spend</w:t>
            </w:r>
          </w:p>
        </w:tc>
        <w:tc>
          <w:tcPr>
            <w:tcW w:w="236" w:type="dxa"/>
            <w:tcBorders>
              <w:top w:val="single" w:sz="4" w:space="0" w:color="auto"/>
              <w:left w:val="nil"/>
              <w:bottom w:val="single" w:sz="4" w:space="0" w:color="auto"/>
              <w:right w:val="nil"/>
            </w:tcBorders>
            <w:shd w:val="clear" w:color="auto" w:fill="auto"/>
            <w:noWrap/>
            <w:vAlign w:val="bottom"/>
            <w:hideMark/>
          </w:tcPr>
          <w:p w14:paraId="2C6B78DD"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Cigarettes</w:t>
            </w:r>
          </w:p>
        </w:tc>
        <w:tc>
          <w:tcPr>
            <w:tcW w:w="1100" w:type="dxa"/>
            <w:tcBorders>
              <w:top w:val="single" w:sz="4" w:space="0" w:color="auto"/>
              <w:left w:val="nil"/>
              <w:bottom w:val="single" w:sz="4" w:space="0" w:color="auto"/>
              <w:right w:val="nil"/>
            </w:tcBorders>
            <w:shd w:val="clear" w:color="auto" w:fill="auto"/>
            <w:noWrap/>
            <w:vAlign w:val="bottom"/>
            <w:hideMark/>
          </w:tcPr>
          <w:p w14:paraId="3208796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HRT</w:t>
            </w:r>
          </w:p>
        </w:tc>
        <w:tc>
          <w:tcPr>
            <w:tcW w:w="1140" w:type="dxa"/>
            <w:tcBorders>
              <w:top w:val="single" w:sz="4" w:space="0" w:color="auto"/>
              <w:left w:val="nil"/>
              <w:bottom w:val="single" w:sz="4" w:space="0" w:color="auto"/>
              <w:right w:val="nil"/>
            </w:tcBorders>
            <w:shd w:val="clear" w:color="auto" w:fill="auto"/>
            <w:noWrap/>
            <w:vAlign w:val="bottom"/>
            <w:hideMark/>
          </w:tcPr>
          <w:p w14:paraId="0A26F47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(£m)</w:t>
            </w:r>
          </w:p>
        </w:tc>
      </w:tr>
      <w:tr w:rsidR="00331420" w:rsidRPr="00331420" w14:paraId="71903454" w14:textId="77777777" w:rsidTr="00EF4656">
        <w:trPr>
          <w:trHeight w:val="345"/>
        </w:trPr>
        <w:tc>
          <w:tcPr>
            <w:tcW w:w="5224" w:type="dxa"/>
            <w:tcBorders>
              <w:top w:val="nil"/>
              <w:left w:val="nil"/>
              <w:bottom w:val="nil"/>
              <w:right w:val="nil"/>
            </w:tcBorders>
            <w:shd w:val="clear" w:color="auto" w:fill="auto"/>
            <w:noWrap/>
            <w:vAlign w:val="bottom"/>
            <w:hideMark/>
          </w:tcPr>
          <w:p w14:paraId="63FE1EC9" w14:textId="280EA6E4"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duty receipts (£</w:t>
            </w:r>
            <w:r w:rsidR="00617B2A" w:rsidRPr="00331420">
              <w:rPr>
                <w:rFonts w:ascii="Calibri" w:eastAsia="Times New Roman" w:hAnsi="Calibri" w:cs="Calibri"/>
                <w:color w:val="000000"/>
                <w:sz w:val="22"/>
                <w:szCs w:val="22"/>
                <w:lang w:eastAsia="en-GB"/>
              </w:rPr>
              <w:t>m)</w:t>
            </w:r>
            <w:r w:rsidR="00617B2A" w:rsidRPr="00331420">
              <w:rPr>
                <w:rFonts w:ascii="Calibri" w:eastAsia="Times New Roman" w:hAnsi="Calibri" w:cs="Calibri"/>
                <w:color w:val="000000"/>
                <w:sz w:val="22"/>
                <w:szCs w:val="22"/>
                <w:vertAlign w:val="superscript"/>
                <w:lang w:eastAsia="en-GB"/>
              </w:rPr>
              <w:t xml:space="preserve"> a</w:t>
            </w:r>
            <w:r w:rsidRPr="00331420">
              <w:rPr>
                <w:rFonts w:ascii="Calibri" w:eastAsia="Times New Roman" w:hAnsi="Calibri" w:cs="Calibri"/>
                <w:color w:val="000000"/>
                <w:sz w:val="22"/>
                <w:szCs w:val="22"/>
                <w:lang w:eastAsia="en-GB"/>
              </w:rPr>
              <w:t xml:space="preserve"> (England)</w:t>
            </w:r>
          </w:p>
        </w:tc>
        <w:tc>
          <w:tcPr>
            <w:tcW w:w="236" w:type="dxa"/>
            <w:tcBorders>
              <w:top w:val="nil"/>
              <w:left w:val="nil"/>
              <w:bottom w:val="nil"/>
              <w:right w:val="nil"/>
            </w:tcBorders>
            <w:shd w:val="clear" w:color="auto" w:fill="auto"/>
            <w:noWrap/>
            <w:vAlign w:val="bottom"/>
            <w:hideMark/>
          </w:tcPr>
          <w:p w14:paraId="26EFF005"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6,372</w:t>
            </w:r>
          </w:p>
        </w:tc>
        <w:tc>
          <w:tcPr>
            <w:tcW w:w="1100" w:type="dxa"/>
            <w:tcBorders>
              <w:top w:val="nil"/>
              <w:left w:val="nil"/>
              <w:bottom w:val="nil"/>
              <w:right w:val="nil"/>
            </w:tcBorders>
            <w:shd w:val="clear" w:color="auto" w:fill="auto"/>
            <w:noWrap/>
            <w:vAlign w:val="bottom"/>
            <w:hideMark/>
          </w:tcPr>
          <w:p w14:paraId="5DD7B1F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1,188</w:t>
            </w:r>
          </w:p>
        </w:tc>
        <w:tc>
          <w:tcPr>
            <w:tcW w:w="1140" w:type="dxa"/>
            <w:tcBorders>
              <w:top w:val="nil"/>
              <w:left w:val="nil"/>
              <w:bottom w:val="nil"/>
              <w:right w:val="nil"/>
            </w:tcBorders>
            <w:shd w:val="clear" w:color="auto" w:fill="auto"/>
            <w:noWrap/>
            <w:vAlign w:val="bottom"/>
            <w:hideMark/>
          </w:tcPr>
          <w:p w14:paraId="36D3AC92"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38851C7D" w14:textId="77777777" w:rsidTr="00EF4656">
        <w:trPr>
          <w:trHeight w:val="345"/>
        </w:trPr>
        <w:tc>
          <w:tcPr>
            <w:tcW w:w="5224" w:type="dxa"/>
            <w:tcBorders>
              <w:top w:val="nil"/>
              <w:left w:val="nil"/>
              <w:bottom w:val="nil"/>
              <w:right w:val="nil"/>
            </w:tcBorders>
            <w:shd w:val="clear" w:color="auto" w:fill="auto"/>
            <w:noWrap/>
            <w:vAlign w:val="bottom"/>
            <w:hideMark/>
          </w:tcPr>
          <w:p w14:paraId="44346BCF" w14:textId="5DD583BB"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Pack Price Dec 2018 (£ per 20 cig</w:t>
            </w:r>
            <w:r w:rsidR="00617B2A">
              <w:rPr>
                <w:rFonts w:ascii="Calibri" w:eastAsia="Times New Roman" w:hAnsi="Calibri" w:cs="Calibri"/>
                <w:color w:val="000000"/>
                <w:sz w:val="22"/>
                <w:szCs w:val="22"/>
                <w:lang w:eastAsia="en-GB"/>
              </w:rPr>
              <w:t>arette</w:t>
            </w:r>
            <w:r w:rsidRPr="00331420">
              <w:rPr>
                <w:rFonts w:ascii="Calibri" w:eastAsia="Times New Roman" w:hAnsi="Calibri" w:cs="Calibri"/>
                <w:color w:val="000000"/>
                <w:sz w:val="22"/>
                <w:szCs w:val="22"/>
                <w:lang w:eastAsia="en-GB"/>
              </w:rPr>
              <w:t>s</w:t>
            </w:r>
            <w:r w:rsidR="00617B2A">
              <w:rPr>
                <w:rFonts w:ascii="Calibri" w:eastAsia="Times New Roman" w:hAnsi="Calibri" w:cs="Calibri"/>
                <w:color w:val="000000"/>
                <w:sz w:val="22"/>
                <w:szCs w:val="22"/>
                <w:lang w:eastAsia="en-GB"/>
              </w:rPr>
              <w:t xml:space="preserve"> </w:t>
            </w:r>
            <w:r w:rsidRPr="00331420">
              <w:rPr>
                <w:rFonts w:ascii="Calibri" w:eastAsia="Times New Roman" w:hAnsi="Calibri" w:cs="Calibri"/>
                <w:color w:val="000000"/>
                <w:sz w:val="22"/>
                <w:szCs w:val="22"/>
                <w:vertAlign w:val="superscript"/>
                <w:lang w:eastAsia="en-GB"/>
              </w:rPr>
              <w:t>b</w:t>
            </w:r>
            <w:r w:rsidRPr="00331420">
              <w:rPr>
                <w:rFonts w:ascii="Calibri" w:eastAsia="Times New Roman" w:hAnsi="Calibri" w:cs="Calibri"/>
                <w:color w:val="000000"/>
                <w:sz w:val="22"/>
                <w:szCs w:val="22"/>
                <w:lang w:eastAsia="en-GB"/>
              </w:rPr>
              <w:t>/100g HRT)</w:t>
            </w:r>
          </w:p>
        </w:tc>
        <w:tc>
          <w:tcPr>
            <w:tcW w:w="236" w:type="dxa"/>
            <w:tcBorders>
              <w:top w:val="nil"/>
              <w:left w:val="nil"/>
              <w:bottom w:val="nil"/>
              <w:right w:val="nil"/>
            </w:tcBorders>
            <w:shd w:val="clear" w:color="auto" w:fill="auto"/>
            <w:noWrap/>
            <w:vAlign w:val="bottom"/>
            <w:hideMark/>
          </w:tcPr>
          <w:p w14:paraId="2A18B041"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£9.31</w:t>
            </w:r>
          </w:p>
        </w:tc>
        <w:tc>
          <w:tcPr>
            <w:tcW w:w="1100" w:type="dxa"/>
            <w:tcBorders>
              <w:top w:val="nil"/>
              <w:left w:val="nil"/>
              <w:bottom w:val="nil"/>
              <w:right w:val="nil"/>
            </w:tcBorders>
            <w:shd w:val="clear" w:color="auto" w:fill="auto"/>
            <w:noWrap/>
            <w:vAlign w:val="bottom"/>
            <w:hideMark/>
          </w:tcPr>
          <w:p w14:paraId="102E6F1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£47.90</w:t>
            </w:r>
          </w:p>
        </w:tc>
        <w:tc>
          <w:tcPr>
            <w:tcW w:w="1140" w:type="dxa"/>
            <w:tcBorders>
              <w:top w:val="nil"/>
              <w:left w:val="nil"/>
              <w:bottom w:val="nil"/>
              <w:right w:val="nil"/>
            </w:tcBorders>
            <w:shd w:val="clear" w:color="auto" w:fill="auto"/>
            <w:noWrap/>
            <w:vAlign w:val="bottom"/>
            <w:hideMark/>
          </w:tcPr>
          <w:p w14:paraId="606908D7"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0CA78DEB" w14:textId="77777777" w:rsidTr="00EF4656">
        <w:trPr>
          <w:trHeight w:val="345"/>
        </w:trPr>
        <w:tc>
          <w:tcPr>
            <w:tcW w:w="5224" w:type="dxa"/>
            <w:tcBorders>
              <w:top w:val="nil"/>
              <w:left w:val="nil"/>
              <w:bottom w:val="nil"/>
              <w:right w:val="nil"/>
            </w:tcBorders>
            <w:shd w:val="clear" w:color="auto" w:fill="auto"/>
            <w:noWrap/>
            <w:vAlign w:val="bottom"/>
            <w:hideMark/>
          </w:tcPr>
          <w:p w14:paraId="65A2AEF7" w14:textId="3A183AD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Ad-Valorem tax rate</w:t>
            </w:r>
            <w:r w:rsidR="00617B2A">
              <w:rPr>
                <w:rFonts w:ascii="Calibri" w:eastAsia="Times New Roman" w:hAnsi="Calibri" w:cs="Calibri"/>
                <w:color w:val="000000"/>
                <w:sz w:val="22"/>
                <w:szCs w:val="22"/>
                <w:lang w:eastAsia="en-GB"/>
              </w:rPr>
              <w:t xml:space="preserve"> </w:t>
            </w:r>
            <w:r w:rsidRPr="00331420">
              <w:rPr>
                <w:rFonts w:ascii="Calibri" w:eastAsia="Times New Roman" w:hAnsi="Calibri" w:cs="Calibri"/>
                <w:color w:val="000000"/>
                <w:sz w:val="22"/>
                <w:szCs w:val="22"/>
                <w:vertAlign w:val="superscript"/>
                <w:lang w:eastAsia="en-GB"/>
              </w:rPr>
              <w:t>c</w:t>
            </w:r>
          </w:p>
        </w:tc>
        <w:tc>
          <w:tcPr>
            <w:tcW w:w="236" w:type="dxa"/>
            <w:tcBorders>
              <w:top w:val="nil"/>
              <w:left w:val="nil"/>
              <w:bottom w:val="nil"/>
              <w:right w:val="nil"/>
            </w:tcBorders>
            <w:shd w:val="clear" w:color="auto" w:fill="auto"/>
            <w:noWrap/>
            <w:vAlign w:val="bottom"/>
            <w:hideMark/>
          </w:tcPr>
          <w:p w14:paraId="2D1F257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16.50%</w:t>
            </w:r>
          </w:p>
        </w:tc>
        <w:tc>
          <w:tcPr>
            <w:tcW w:w="1100" w:type="dxa"/>
            <w:tcBorders>
              <w:top w:val="nil"/>
              <w:left w:val="nil"/>
              <w:bottom w:val="nil"/>
              <w:right w:val="nil"/>
            </w:tcBorders>
            <w:shd w:val="clear" w:color="auto" w:fill="auto"/>
            <w:noWrap/>
            <w:vAlign w:val="bottom"/>
            <w:hideMark/>
          </w:tcPr>
          <w:p w14:paraId="1EED9ACE"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1C589061"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4195CCED" w14:textId="77777777" w:rsidTr="00EF4656">
        <w:trPr>
          <w:trHeight w:val="300"/>
        </w:trPr>
        <w:tc>
          <w:tcPr>
            <w:tcW w:w="5224" w:type="dxa"/>
            <w:tcBorders>
              <w:top w:val="nil"/>
              <w:left w:val="nil"/>
              <w:bottom w:val="nil"/>
              <w:right w:val="nil"/>
            </w:tcBorders>
            <w:shd w:val="clear" w:color="auto" w:fill="auto"/>
            <w:noWrap/>
            <w:vAlign w:val="bottom"/>
            <w:hideMark/>
          </w:tcPr>
          <w:p w14:paraId="12FC1816"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Ad-Valorem tax (£ per pack)</w:t>
            </w:r>
          </w:p>
        </w:tc>
        <w:tc>
          <w:tcPr>
            <w:tcW w:w="236" w:type="dxa"/>
            <w:tcBorders>
              <w:top w:val="nil"/>
              <w:left w:val="nil"/>
              <w:bottom w:val="nil"/>
              <w:right w:val="nil"/>
            </w:tcBorders>
            <w:shd w:val="clear" w:color="auto" w:fill="auto"/>
            <w:noWrap/>
            <w:vAlign w:val="bottom"/>
            <w:hideMark/>
          </w:tcPr>
          <w:p w14:paraId="6C34C1CE"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1.54</w:t>
            </w:r>
          </w:p>
        </w:tc>
        <w:tc>
          <w:tcPr>
            <w:tcW w:w="1100" w:type="dxa"/>
            <w:tcBorders>
              <w:top w:val="nil"/>
              <w:left w:val="nil"/>
              <w:bottom w:val="nil"/>
              <w:right w:val="nil"/>
            </w:tcBorders>
            <w:shd w:val="clear" w:color="auto" w:fill="auto"/>
            <w:noWrap/>
            <w:vAlign w:val="bottom"/>
            <w:hideMark/>
          </w:tcPr>
          <w:p w14:paraId="3EFBF66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63294701"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68CE26DD" w14:textId="77777777" w:rsidTr="00EF4656">
        <w:trPr>
          <w:trHeight w:val="345"/>
        </w:trPr>
        <w:tc>
          <w:tcPr>
            <w:tcW w:w="5224" w:type="dxa"/>
            <w:tcBorders>
              <w:top w:val="nil"/>
              <w:left w:val="nil"/>
              <w:bottom w:val="nil"/>
              <w:right w:val="nil"/>
            </w:tcBorders>
            <w:shd w:val="clear" w:color="auto" w:fill="auto"/>
            <w:noWrap/>
            <w:vAlign w:val="bottom"/>
            <w:hideMark/>
          </w:tcPr>
          <w:p w14:paraId="2AE37897" w14:textId="1F8593FD"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Specific duty rate (per 1000 </w:t>
            </w:r>
            <w:r w:rsidR="00617B2A" w:rsidRPr="00331420">
              <w:rPr>
                <w:rFonts w:ascii="Calibri" w:eastAsia="Times New Roman" w:hAnsi="Calibri" w:cs="Calibri"/>
                <w:color w:val="000000"/>
                <w:sz w:val="22"/>
                <w:szCs w:val="22"/>
                <w:lang w:eastAsia="en-GB"/>
              </w:rPr>
              <w:t>sticks)</w:t>
            </w:r>
            <w:r w:rsidR="00617B2A" w:rsidRPr="00331420">
              <w:rPr>
                <w:rFonts w:ascii="Calibri" w:eastAsia="Times New Roman" w:hAnsi="Calibri" w:cs="Calibri"/>
                <w:color w:val="000000"/>
                <w:sz w:val="22"/>
                <w:szCs w:val="22"/>
                <w:vertAlign w:val="superscript"/>
                <w:lang w:eastAsia="en-GB"/>
              </w:rPr>
              <w:t xml:space="preserve"> d</w:t>
            </w:r>
          </w:p>
        </w:tc>
        <w:tc>
          <w:tcPr>
            <w:tcW w:w="236" w:type="dxa"/>
            <w:tcBorders>
              <w:top w:val="nil"/>
              <w:left w:val="nil"/>
              <w:bottom w:val="nil"/>
              <w:right w:val="nil"/>
            </w:tcBorders>
            <w:shd w:val="clear" w:color="auto" w:fill="auto"/>
            <w:noWrap/>
            <w:vAlign w:val="bottom"/>
            <w:hideMark/>
          </w:tcPr>
          <w:p w14:paraId="7396002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£228.29</w:t>
            </w:r>
          </w:p>
        </w:tc>
        <w:tc>
          <w:tcPr>
            <w:tcW w:w="1100" w:type="dxa"/>
            <w:tcBorders>
              <w:top w:val="nil"/>
              <w:left w:val="nil"/>
              <w:bottom w:val="nil"/>
              <w:right w:val="nil"/>
            </w:tcBorders>
            <w:shd w:val="clear" w:color="auto" w:fill="auto"/>
            <w:noWrap/>
            <w:vAlign w:val="bottom"/>
            <w:hideMark/>
          </w:tcPr>
          <w:p w14:paraId="5C92084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£234.65</w:t>
            </w:r>
          </w:p>
        </w:tc>
        <w:tc>
          <w:tcPr>
            <w:tcW w:w="1140" w:type="dxa"/>
            <w:tcBorders>
              <w:top w:val="nil"/>
              <w:left w:val="nil"/>
              <w:bottom w:val="nil"/>
              <w:right w:val="nil"/>
            </w:tcBorders>
            <w:shd w:val="clear" w:color="auto" w:fill="auto"/>
            <w:noWrap/>
            <w:vAlign w:val="bottom"/>
            <w:hideMark/>
          </w:tcPr>
          <w:p w14:paraId="695479B6"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4687BE76" w14:textId="77777777" w:rsidTr="00EF4656">
        <w:trPr>
          <w:trHeight w:val="345"/>
        </w:trPr>
        <w:tc>
          <w:tcPr>
            <w:tcW w:w="5224" w:type="dxa"/>
            <w:tcBorders>
              <w:top w:val="nil"/>
              <w:left w:val="nil"/>
              <w:bottom w:val="nil"/>
              <w:right w:val="nil"/>
            </w:tcBorders>
            <w:shd w:val="clear" w:color="auto" w:fill="auto"/>
            <w:noWrap/>
            <w:vAlign w:val="bottom"/>
            <w:hideMark/>
          </w:tcPr>
          <w:p w14:paraId="47B5CDC4" w14:textId="1A139FC6"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Specific duty (£ per </w:t>
            </w:r>
            <w:r w:rsidR="00617B2A" w:rsidRPr="00331420">
              <w:rPr>
                <w:rFonts w:ascii="Calibri" w:eastAsia="Times New Roman" w:hAnsi="Calibri" w:cs="Calibri"/>
                <w:color w:val="000000"/>
                <w:sz w:val="22"/>
                <w:szCs w:val="22"/>
                <w:lang w:eastAsia="en-GB"/>
              </w:rPr>
              <w:t>pack)</w:t>
            </w:r>
            <w:r w:rsidR="00617B2A" w:rsidRPr="00331420">
              <w:rPr>
                <w:rFonts w:ascii="Calibri" w:eastAsia="Times New Roman" w:hAnsi="Calibri" w:cs="Calibri"/>
                <w:color w:val="000000"/>
                <w:sz w:val="22"/>
                <w:szCs w:val="22"/>
                <w:vertAlign w:val="superscript"/>
                <w:lang w:eastAsia="en-GB"/>
              </w:rPr>
              <w:t xml:space="preserve"> c</w:t>
            </w:r>
          </w:p>
        </w:tc>
        <w:tc>
          <w:tcPr>
            <w:tcW w:w="236" w:type="dxa"/>
            <w:tcBorders>
              <w:top w:val="nil"/>
              <w:left w:val="nil"/>
              <w:bottom w:val="nil"/>
              <w:right w:val="nil"/>
            </w:tcBorders>
            <w:shd w:val="clear" w:color="auto" w:fill="auto"/>
            <w:noWrap/>
            <w:vAlign w:val="bottom"/>
            <w:hideMark/>
          </w:tcPr>
          <w:p w14:paraId="24A3BE1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£4.57</w:t>
            </w:r>
          </w:p>
        </w:tc>
        <w:tc>
          <w:tcPr>
            <w:tcW w:w="1100" w:type="dxa"/>
            <w:tcBorders>
              <w:top w:val="nil"/>
              <w:left w:val="nil"/>
              <w:bottom w:val="nil"/>
              <w:right w:val="nil"/>
            </w:tcBorders>
            <w:shd w:val="clear" w:color="auto" w:fill="auto"/>
            <w:noWrap/>
            <w:vAlign w:val="bottom"/>
            <w:hideMark/>
          </w:tcPr>
          <w:p w14:paraId="38C0ECD9"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5C4B0EE8"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24768ADF" w14:textId="77777777" w:rsidTr="00EF4656">
        <w:trPr>
          <w:trHeight w:val="300"/>
        </w:trPr>
        <w:tc>
          <w:tcPr>
            <w:tcW w:w="5224" w:type="dxa"/>
            <w:tcBorders>
              <w:top w:val="nil"/>
              <w:left w:val="nil"/>
              <w:bottom w:val="nil"/>
              <w:right w:val="nil"/>
            </w:tcBorders>
            <w:shd w:val="clear" w:color="auto" w:fill="auto"/>
            <w:noWrap/>
            <w:vAlign w:val="bottom"/>
            <w:hideMark/>
          </w:tcPr>
          <w:p w14:paraId="60A28916"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excise (£ per pack)</w:t>
            </w:r>
          </w:p>
        </w:tc>
        <w:tc>
          <w:tcPr>
            <w:tcW w:w="236" w:type="dxa"/>
            <w:tcBorders>
              <w:top w:val="nil"/>
              <w:left w:val="nil"/>
              <w:bottom w:val="nil"/>
              <w:right w:val="nil"/>
            </w:tcBorders>
            <w:shd w:val="clear" w:color="auto" w:fill="auto"/>
            <w:noWrap/>
            <w:vAlign w:val="bottom"/>
            <w:hideMark/>
          </w:tcPr>
          <w:p w14:paraId="5671F120"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£6.10</w:t>
            </w:r>
          </w:p>
        </w:tc>
        <w:tc>
          <w:tcPr>
            <w:tcW w:w="1100" w:type="dxa"/>
            <w:tcBorders>
              <w:top w:val="nil"/>
              <w:left w:val="nil"/>
              <w:bottom w:val="nil"/>
              <w:right w:val="nil"/>
            </w:tcBorders>
            <w:shd w:val="clear" w:color="auto" w:fill="auto"/>
            <w:noWrap/>
            <w:vAlign w:val="bottom"/>
            <w:hideMark/>
          </w:tcPr>
          <w:p w14:paraId="6C3C342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5CAAEDED"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0E0B2012" w14:textId="77777777" w:rsidTr="00EF4656">
        <w:trPr>
          <w:trHeight w:val="300"/>
        </w:trPr>
        <w:tc>
          <w:tcPr>
            <w:tcW w:w="5224" w:type="dxa"/>
            <w:tcBorders>
              <w:top w:val="nil"/>
              <w:left w:val="nil"/>
              <w:bottom w:val="nil"/>
              <w:right w:val="nil"/>
            </w:tcBorders>
            <w:shd w:val="clear" w:color="auto" w:fill="auto"/>
            <w:noWrap/>
            <w:vAlign w:val="bottom"/>
            <w:hideMark/>
          </w:tcPr>
          <w:p w14:paraId="72BA4475"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excise duty % of price</w:t>
            </w:r>
          </w:p>
        </w:tc>
        <w:tc>
          <w:tcPr>
            <w:tcW w:w="236" w:type="dxa"/>
            <w:tcBorders>
              <w:top w:val="nil"/>
              <w:left w:val="nil"/>
              <w:bottom w:val="nil"/>
              <w:right w:val="nil"/>
            </w:tcBorders>
            <w:shd w:val="clear" w:color="auto" w:fill="auto"/>
            <w:noWrap/>
            <w:vAlign w:val="bottom"/>
            <w:hideMark/>
          </w:tcPr>
          <w:p w14:paraId="6EE1263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65.56%</w:t>
            </w:r>
          </w:p>
        </w:tc>
        <w:tc>
          <w:tcPr>
            <w:tcW w:w="1100" w:type="dxa"/>
            <w:tcBorders>
              <w:top w:val="nil"/>
              <w:left w:val="nil"/>
              <w:bottom w:val="nil"/>
              <w:right w:val="nil"/>
            </w:tcBorders>
            <w:shd w:val="clear" w:color="auto" w:fill="auto"/>
            <w:noWrap/>
            <w:vAlign w:val="bottom"/>
            <w:hideMark/>
          </w:tcPr>
          <w:p w14:paraId="4E84644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48.98%</w:t>
            </w:r>
          </w:p>
        </w:tc>
        <w:tc>
          <w:tcPr>
            <w:tcW w:w="1140" w:type="dxa"/>
            <w:tcBorders>
              <w:top w:val="nil"/>
              <w:left w:val="nil"/>
              <w:bottom w:val="nil"/>
              <w:right w:val="nil"/>
            </w:tcBorders>
            <w:shd w:val="clear" w:color="auto" w:fill="auto"/>
            <w:noWrap/>
            <w:vAlign w:val="bottom"/>
            <w:hideMark/>
          </w:tcPr>
          <w:p w14:paraId="4808A0BC"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741ECBFC" w14:textId="77777777" w:rsidTr="00EF4656">
        <w:trPr>
          <w:trHeight w:val="300"/>
        </w:trPr>
        <w:tc>
          <w:tcPr>
            <w:tcW w:w="5224" w:type="dxa"/>
            <w:tcBorders>
              <w:top w:val="nil"/>
              <w:left w:val="nil"/>
              <w:bottom w:val="nil"/>
              <w:right w:val="nil"/>
            </w:tcBorders>
            <w:shd w:val="clear" w:color="auto" w:fill="auto"/>
            <w:noWrap/>
            <w:vAlign w:val="bottom"/>
            <w:hideMark/>
          </w:tcPr>
          <w:p w14:paraId="5BDA08D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Total tax (excise duty + VAT) % of price </w:t>
            </w:r>
          </w:p>
        </w:tc>
        <w:tc>
          <w:tcPr>
            <w:tcW w:w="236" w:type="dxa"/>
            <w:tcBorders>
              <w:top w:val="nil"/>
              <w:left w:val="nil"/>
              <w:bottom w:val="nil"/>
              <w:right w:val="nil"/>
            </w:tcBorders>
            <w:shd w:val="clear" w:color="auto" w:fill="auto"/>
            <w:noWrap/>
            <w:vAlign w:val="bottom"/>
            <w:hideMark/>
          </w:tcPr>
          <w:p w14:paraId="5692D436"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82.23%</w:t>
            </w:r>
          </w:p>
        </w:tc>
        <w:tc>
          <w:tcPr>
            <w:tcW w:w="1100" w:type="dxa"/>
            <w:tcBorders>
              <w:top w:val="nil"/>
              <w:left w:val="nil"/>
              <w:bottom w:val="nil"/>
              <w:right w:val="nil"/>
            </w:tcBorders>
            <w:shd w:val="clear" w:color="auto" w:fill="auto"/>
            <w:noWrap/>
            <w:vAlign w:val="bottom"/>
            <w:hideMark/>
          </w:tcPr>
          <w:p w14:paraId="59E3F1D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65.65%</w:t>
            </w:r>
          </w:p>
        </w:tc>
        <w:tc>
          <w:tcPr>
            <w:tcW w:w="1140" w:type="dxa"/>
            <w:tcBorders>
              <w:top w:val="nil"/>
              <w:left w:val="nil"/>
              <w:bottom w:val="nil"/>
              <w:right w:val="nil"/>
            </w:tcBorders>
            <w:shd w:val="clear" w:color="auto" w:fill="auto"/>
            <w:noWrap/>
            <w:vAlign w:val="bottom"/>
            <w:hideMark/>
          </w:tcPr>
          <w:p w14:paraId="18C26163"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76F1FEC4" w14:textId="77777777" w:rsidTr="00EF4656">
        <w:trPr>
          <w:trHeight w:val="300"/>
        </w:trPr>
        <w:tc>
          <w:tcPr>
            <w:tcW w:w="5224" w:type="dxa"/>
            <w:tcBorders>
              <w:top w:val="nil"/>
              <w:left w:val="nil"/>
              <w:bottom w:val="nil"/>
              <w:right w:val="nil"/>
            </w:tcBorders>
            <w:shd w:val="clear" w:color="auto" w:fill="auto"/>
            <w:noWrap/>
            <w:vAlign w:val="bottom"/>
            <w:hideMark/>
          </w:tcPr>
          <w:p w14:paraId="5C846527"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legal spend (£m)</w:t>
            </w:r>
          </w:p>
        </w:tc>
        <w:tc>
          <w:tcPr>
            <w:tcW w:w="236" w:type="dxa"/>
            <w:tcBorders>
              <w:top w:val="nil"/>
              <w:left w:val="nil"/>
              <w:bottom w:val="nil"/>
              <w:right w:val="nil"/>
            </w:tcBorders>
            <w:shd w:val="clear" w:color="auto" w:fill="auto"/>
            <w:noWrap/>
            <w:vAlign w:val="bottom"/>
            <w:hideMark/>
          </w:tcPr>
          <w:p w14:paraId="5E296481"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£9,720</w:t>
            </w:r>
          </w:p>
        </w:tc>
        <w:tc>
          <w:tcPr>
            <w:tcW w:w="1100" w:type="dxa"/>
            <w:tcBorders>
              <w:top w:val="nil"/>
              <w:left w:val="nil"/>
              <w:bottom w:val="nil"/>
              <w:right w:val="nil"/>
            </w:tcBorders>
            <w:shd w:val="clear" w:color="auto" w:fill="auto"/>
            <w:noWrap/>
            <w:vAlign w:val="bottom"/>
            <w:hideMark/>
          </w:tcPr>
          <w:p w14:paraId="750192C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£2,425</w:t>
            </w:r>
          </w:p>
        </w:tc>
        <w:tc>
          <w:tcPr>
            <w:tcW w:w="1140" w:type="dxa"/>
            <w:tcBorders>
              <w:top w:val="nil"/>
              <w:left w:val="nil"/>
              <w:bottom w:val="nil"/>
              <w:right w:val="nil"/>
            </w:tcBorders>
            <w:shd w:val="clear" w:color="auto" w:fill="auto"/>
            <w:noWrap/>
            <w:vAlign w:val="bottom"/>
            <w:hideMark/>
          </w:tcPr>
          <w:p w14:paraId="586A0942"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£12,145</w:t>
            </w:r>
          </w:p>
        </w:tc>
      </w:tr>
      <w:tr w:rsidR="00331420" w:rsidRPr="00331420" w14:paraId="6AF5EF8B" w14:textId="77777777" w:rsidTr="00EF4656">
        <w:trPr>
          <w:trHeight w:val="345"/>
        </w:trPr>
        <w:tc>
          <w:tcPr>
            <w:tcW w:w="5224" w:type="dxa"/>
            <w:tcBorders>
              <w:top w:val="nil"/>
              <w:left w:val="nil"/>
              <w:bottom w:val="nil"/>
              <w:right w:val="nil"/>
            </w:tcBorders>
            <w:shd w:val="clear" w:color="auto" w:fill="auto"/>
            <w:noWrap/>
            <w:vAlign w:val="bottom"/>
            <w:hideMark/>
          </w:tcPr>
          <w:p w14:paraId="3CC7A495" w14:textId="48DA5D9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illicit cigarette spend (£</w:t>
            </w:r>
            <w:r w:rsidR="00617B2A" w:rsidRPr="00331420">
              <w:rPr>
                <w:rFonts w:ascii="Calibri" w:eastAsia="Times New Roman" w:hAnsi="Calibri" w:cs="Calibri"/>
                <w:color w:val="000000"/>
                <w:sz w:val="22"/>
                <w:szCs w:val="22"/>
                <w:lang w:eastAsia="en-GB"/>
              </w:rPr>
              <w:t>m)</w:t>
            </w:r>
            <w:r w:rsidR="00617B2A" w:rsidRPr="00331420">
              <w:rPr>
                <w:rFonts w:ascii="Calibri" w:eastAsia="Times New Roman" w:hAnsi="Calibri" w:cs="Calibri"/>
                <w:color w:val="000000"/>
                <w:sz w:val="22"/>
                <w:szCs w:val="22"/>
                <w:vertAlign w:val="superscript"/>
                <w:lang w:eastAsia="en-GB"/>
              </w:rPr>
              <w:t xml:space="preserve"> e</w:t>
            </w:r>
            <w:r w:rsidRPr="00331420">
              <w:rPr>
                <w:rFonts w:ascii="Calibri" w:eastAsia="Times New Roman" w:hAnsi="Calibri" w:cs="Calibri"/>
                <w:color w:val="000000"/>
                <w:sz w:val="22"/>
                <w:szCs w:val="22"/>
                <w:vertAlign w:val="superscript"/>
                <w:lang w:eastAsia="en-GB"/>
              </w:rPr>
              <w:t>,f</w:t>
            </w:r>
          </w:p>
        </w:tc>
        <w:tc>
          <w:tcPr>
            <w:tcW w:w="236" w:type="dxa"/>
            <w:tcBorders>
              <w:top w:val="nil"/>
              <w:left w:val="nil"/>
              <w:bottom w:val="nil"/>
              <w:right w:val="nil"/>
            </w:tcBorders>
            <w:shd w:val="clear" w:color="auto" w:fill="auto"/>
            <w:noWrap/>
            <w:vAlign w:val="bottom"/>
            <w:hideMark/>
          </w:tcPr>
          <w:p w14:paraId="5201B9E0"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£583</w:t>
            </w:r>
          </w:p>
        </w:tc>
        <w:tc>
          <w:tcPr>
            <w:tcW w:w="1100" w:type="dxa"/>
            <w:tcBorders>
              <w:top w:val="nil"/>
              <w:left w:val="nil"/>
              <w:bottom w:val="nil"/>
              <w:right w:val="nil"/>
            </w:tcBorders>
            <w:shd w:val="clear" w:color="auto" w:fill="auto"/>
            <w:noWrap/>
            <w:vAlign w:val="bottom"/>
            <w:hideMark/>
          </w:tcPr>
          <w:p w14:paraId="2744A6B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£862</w:t>
            </w:r>
          </w:p>
        </w:tc>
        <w:tc>
          <w:tcPr>
            <w:tcW w:w="1140" w:type="dxa"/>
            <w:tcBorders>
              <w:top w:val="nil"/>
              <w:left w:val="nil"/>
              <w:bottom w:val="nil"/>
              <w:right w:val="nil"/>
            </w:tcBorders>
            <w:shd w:val="clear" w:color="auto" w:fill="auto"/>
            <w:noWrap/>
            <w:vAlign w:val="bottom"/>
            <w:hideMark/>
          </w:tcPr>
          <w:p w14:paraId="0FBD446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£1,445</w:t>
            </w:r>
          </w:p>
        </w:tc>
      </w:tr>
      <w:tr w:rsidR="00331420" w:rsidRPr="00331420" w14:paraId="1E68C953" w14:textId="77777777" w:rsidTr="00EF4656">
        <w:trPr>
          <w:trHeight w:val="300"/>
        </w:trPr>
        <w:tc>
          <w:tcPr>
            <w:tcW w:w="5224" w:type="dxa"/>
            <w:tcBorders>
              <w:top w:val="nil"/>
              <w:left w:val="nil"/>
              <w:bottom w:val="nil"/>
              <w:right w:val="nil"/>
            </w:tcBorders>
            <w:shd w:val="clear" w:color="auto" w:fill="auto"/>
            <w:noWrap/>
            <w:vAlign w:val="bottom"/>
            <w:hideMark/>
          </w:tcPr>
          <w:p w14:paraId="77F39650"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Illicit share of total expenditure </w:t>
            </w:r>
          </w:p>
        </w:tc>
        <w:tc>
          <w:tcPr>
            <w:tcW w:w="236" w:type="dxa"/>
            <w:tcBorders>
              <w:top w:val="nil"/>
              <w:left w:val="nil"/>
              <w:bottom w:val="nil"/>
              <w:right w:val="nil"/>
            </w:tcBorders>
            <w:shd w:val="clear" w:color="auto" w:fill="auto"/>
            <w:noWrap/>
            <w:vAlign w:val="bottom"/>
            <w:hideMark/>
          </w:tcPr>
          <w:p w14:paraId="56DA6DC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5.66%</w:t>
            </w:r>
          </w:p>
        </w:tc>
        <w:tc>
          <w:tcPr>
            <w:tcW w:w="1100" w:type="dxa"/>
            <w:tcBorders>
              <w:top w:val="nil"/>
              <w:left w:val="nil"/>
              <w:bottom w:val="nil"/>
              <w:right w:val="nil"/>
            </w:tcBorders>
            <w:shd w:val="clear" w:color="auto" w:fill="auto"/>
            <w:noWrap/>
            <w:vAlign w:val="bottom"/>
            <w:hideMark/>
          </w:tcPr>
          <w:p w14:paraId="14B248B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26.22%</w:t>
            </w:r>
          </w:p>
        </w:tc>
        <w:tc>
          <w:tcPr>
            <w:tcW w:w="1140" w:type="dxa"/>
            <w:tcBorders>
              <w:top w:val="nil"/>
              <w:left w:val="nil"/>
              <w:bottom w:val="nil"/>
              <w:right w:val="nil"/>
            </w:tcBorders>
            <w:shd w:val="clear" w:color="auto" w:fill="auto"/>
            <w:noWrap/>
            <w:vAlign w:val="bottom"/>
            <w:hideMark/>
          </w:tcPr>
          <w:p w14:paraId="169CF4D2"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10.63%</w:t>
            </w:r>
          </w:p>
        </w:tc>
      </w:tr>
      <w:tr w:rsidR="00331420" w:rsidRPr="00331420" w14:paraId="25D5C381" w14:textId="77777777" w:rsidTr="00EF4656">
        <w:trPr>
          <w:trHeight w:val="300"/>
        </w:trPr>
        <w:tc>
          <w:tcPr>
            <w:tcW w:w="5224" w:type="dxa"/>
            <w:tcBorders>
              <w:top w:val="nil"/>
              <w:left w:val="nil"/>
              <w:bottom w:val="nil"/>
              <w:right w:val="nil"/>
            </w:tcBorders>
            <w:shd w:val="clear" w:color="auto" w:fill="auto"/>
            <w:noWrap/>
            <w:vAlign w:val="bottom"/>
            <w:hideMark/>
          </w:tcPr>
          <w:p w14:paraId="35002EFF"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grossed-up expenditure</w:t>
            </w:r>
          </w:p>
        </w:tc>
        <w:tc>
          <w:tcPr>
            <w:tcW w:w="236" w:type="dxa"/>
            <w:tcBorders>
              <w:top w:val="nil"/>
              <w:left w:val="nil"/>
              <w:bottom w:val="nil"/>
              <w:right w:val="nil"/>
            </w:tcBorders>
            <w:shd w:val="clear" w:color="auto" w:fill="auto"/>
            <w:noWrap/>
            <w:vAlign w:val="bottom"/>
            <w:hideMark/>
          </w:tcPr>
          <w:p w14:paraId="6317CF2A"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237378FE"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FF56FF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£13,590</w:t>
            </w:r>
          </w:p>
        </w:tc>
      </w:tr>
      <w:tr w:rsidR="00331420" w:rsidRPr="00331420" w14:paraId="1FF7A7B4" w14:textId="77777777" w:rsidTr="00EF4656">
        <w:trPr>
          <w:trHeight w:val="300"/>
        </w:trPr>
        <w:tc>
          <w:tcPr>
            <w:tcW w:w="5224" w:type="dxa"/>
            <w:tcBorders>
              <w:top w:val="nil"/>
              <w:left w:val="nil"/>
              <w:bottom w:val="nil"/>
              <w:right w:val="nil"/>
            </w:tcBorders>
            <w:shd w:val="clear" w:color="auto" w:fill="auto"/>
            <w:noWrap/>
            <w:vAlign w:val="bottom"/>
            <w:hideMark/>
          </w:tcPr>
          <w:p w14:paraId="14BA051B" w14:textId="77777777" w:rsidR="00331420" w:rsidRPr="00331420" w:rsidRDefault="00331420" w:rsidP="00331420">
            <w:pPr>
              <w:jc w:val="right"/>
              <w:rPr>
                <w:rFonts w:ascii="Calibri" w:eastAsia="Times New Roman" w:hAnsi="Calibri" w:cs="Calibri"/>
                <w:color w:val="000000"/>
                <w:sz w:val="22"/>
                <w:szCs w:val="22"/>
                <w:lang w:eastAsia="en-GB"/>
              </w:rPr>
            </w:pPr>
          </w:p>
        </w:tc>
        <w:tc>
          <w:tcPr>
            <w:tcW w:w="236" w:type="dxa"/>
            <w:tcBorders>
              <w:top w:val="nil"/>
              <w:left w:val="nil"/>
              <w:bottom w:val="nil"/>
              <w:right w:val="nil"/>
            </w:tcBorders>
            <w:shd w:val="clear" w:color="auto" w:fill="auto"/>
            <w:noWrap/>
            <w:vAlign w:val="bottom"/>
            <w:hideMark/>
          </w:tcPr>
          <w:p w14:paraId="3F629D19" w14:textId="77777777" w:rsidR="00331420" w:rsidRPr="00331420" w:rsidRDefault="00331420" w:rsidP="00331420">
            <w:pPr>
              <w:rPr>
                <w:rFonts w:ascii="Times New Roman" w:eastAsia="Times New Roman" w:hAnsi="Times New Roman" w:cs="Times New Roman"/>
                <w:sz w:val="20"/>
                <w:szCs w:val="20"/>
                <w:lang w:eastAsia="en-GB"/>
              </w:rPr>
            </w:pPr>
          </w:p>
        </w:tc>
        <w:tc>
          <w:tcPr>
            <w:tcW w:w="1100" w:type="dxa"/>
            <w:tcBorders>
              <w:top w:val="nil"/>
              <w:left w:val="nil"/>
              <w:bottom w:val="nil"/>
              <w:right w:val="nil"/>
            </w:tcBorders>
            <w:shd w:val="clear" w:color="auto" w:fill="auto"/>
            <w:noWrap/>
            <w:vAlign w:val="bottom"/>
            <w:hideMark/>
          </w:tcPr>
          <w:p w14:paraId="45319C14"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B3D767F"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647DD596" w14:textId="77777777" w:rsidTr="00331420">
        <w:trPr>
          <w:trHeight w:val="300"/>
        </w:trPr>
        <w:tc>
          <w:tcPr>
            <w:tcW w:w="7700" w:type="dxa"/>
            <w:gridSpan w:val="4"/>
            <w:tcBorders>
              <w:top w:val="nil"/>
              <w:left w:val="nil"/>
              <w:bottom w:val="single" w:sz="4" w:space="0" w:color="auto"/>
              <w:right w:val="nil"/>
            </w:tcBorders>
            <w:shd w:val="clear" w:color="auto" w:fill="auto"/>
            <w:noWrap/>
            <w:vAlign w:val="bottom"/>
            <w:hideMark/>
          </w:tcPr>
          <w:p w14:paraId="7AE95564"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Survey data estimated spend</w:t>
            </w:r>
          </w:p>
        </w:tc>
      </w:tr>
      <w:tr w:rsidR="00331420" w:rsidRPr="00331420" w14:paraId="7B4DEF11" w14:textId="77777777" w:rsidTr="00EF4656">
        <w:trPr>
          <w:trHeight w:val="300"/>
        </w:trPr>
        <w:tc>
          <w:tcPr>
            <w:tcW w:w="5224" w:type="dxa"/>
            <w:tcBorders>
              <w:top w:val="nil"/>
              <w:left w:val="nil"/>
              <w:bottom w:val="nil"/>
              <w:right w:val="nil"/>
            </w:tcBorders>
            <w:shd w:val="clear" w:color="auto" w:fill="auto"/>
            <w:noWrap/>
            <w:vAlign w:val="bottom"/>
            <w:hideMark/>
          </w:tcPr>
          <w:p w14:paraId="4A77C9D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grossed-up expenditure</w:t>
            </w:r>
          </w:p>
        </w:tc>
        <w:tc>
          <w:tcPr>
            <w:tcW w:w="236" w:type="dxa"/>
            <w:tcBorders>
              <w:top w:val="nil"/>
              <w:left w:val="nil"/>
              <w:bottom w:val="nil"/>
              <w:right w:val="nil"/>
            </w:tcBorders>
            <w:shd w:val="clear" w:color="auto" w:fill="auto"/>
            <w:noWrap/>
            <w:vAlign w:val="bottom"/>
            <w:hideMark/>
          </w:tcPr>
          <w:p w14:paraId="7087EC1D"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297A03A8"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48EB05E5"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£8,152</w:t>
            </w:r>
          </w:p>
        </w:tc>
      </w:tr>
      <w:tr w:rsidR="00331420" w:rsidRPr="00331420" w14:paraId="238BABB1" w14:textId="77777777" w:rsidTr="00EF4656">
        <w:trPr>
          <w:trHeight w:val="300"/>
        </w:trPr>
        <w:tc>
          <w:tcPr>
            <w:tcW w:w="5224" w:type="dxa"/>
            <w:tcBorders>
              <w:top w:val="nil"/>
              <w:left w:val="nil"/>
              <w:bottom w:val="nil"/>
              <w:right w:val="nil"/>
            </w:tcBorders>
            <w:shd w:val="clear" w:color="auto" w:fill="auto"/>
            <w:noWrap/>
            <w:vAlign w:val="bottom"/>
            <w:hideMark/>
          </w:tcPr>
          <w:p w14:paraId="77D946F3" w14:textId="77777777" w:rsidR="00331420" w:rsidRPr="00331420" w:rsidRDefault="00331420" w:rsidP="00331420">
            <w:pPr>
              <w:jc w:val="right"/>
              <w:rPr>
                <w:rFonts w:ascii="Calibri" w:eastAsia="Times New Roman" w:hAnsi="Calibri" w:cs="Calibri"/>
                <w:color w:val="000000"/>
                <w:sz w:val="22"/>
                <w:szCs w:val="22"/>
                <w:lang w:eastAsia="en-GB"/>
              </w:rPr>
            </w:pPr>
          </w:p>
        </w:tc>
        <w:tc>
          <w:tcPr>
            <w:tcW w:w="236" w:type="dxa"/>
            <w:tcBorders>
              <w:top w:val="nil"/>
              <w:left w:val="nil"/>
              <w:bottom w:val="nil"/>
              <w:right w:val="nil"/>
            </w:tcBorders>
            <w:shd w:val="clear" w:color="auto" w:fill="auto"/>
            <w:noWrap/>
            <w:vAlign w:val="bottom"/>
            <w:hideMark/>
          </w:tcPr>
          <w:p w14:paraId="6583C825" w14:textId="77777777" w:rsidR="00331420" w:rsidRPr="00331420" w:rsidRDefault="00331420" w:rsidP="00331420">
            <w:pPr>
              <w:rPr>
                <w:rFonts w:ascii="Times New Roman" w:eastAsia="Times New Roman" w:hAnsi="Times New Roman" w:cs="Times New Roman"/>
                <w:sz w:val="20"/>
                <w:szCs w:val="20"/>
                <w:lang w:eastAsia="en-GB"/>
              </w:rPr>
            </w:pPr>
          </w:p>
        </w:tc>
        <w:tc>
          <w:tcPr>
            <w:tcW w:w="1100" w:type="dxa"/>
            <w:tcBorders>
              <w:top w:val="nil"/>
              <w:left w:val="nil"/>
              <w:bottom w:val="nil"/>
              <w:right w:val="nil"/>
            </w:tcBorders>
            <w:shd w:val="clear" w:color="auto" w:fill="auto"/>
            <w:noWrap/>
            <w:vAlign w:val="bottom"/>
            <w:hideMark/>
          </w:tcPr>
          <w:p w14:paraId="0BA214A0"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63FE0827"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3854AEC7" w14:textId="77777777" w:rsidTr="00EF4656">
        <w:trPr>
          <w:trHeight w:val="300"/>
        </w:trPr>
        <w:tc>
          <w:tcPr>
            <w:tcW w:w="5224" w:type="dxa"/>
            <w:tcBorders>
              <w:top w:val="nil"/>
              <w:left w:val="nil"/>
              <w:bottom w:val="single" w:sz="4" w:space="0" w:color="auto"/>
              <w:right w:val="nil"/>
            </w:tcBorders>
            <w:shd w:val="clear" w:color="auto" w:fill="auto"/>
            <w:noWrap/>
            <w:vAlign w:val="bottom"/>
            <w:hideMark/>
          </w:tcPr>
          <w:p w14:paraId="404671E1"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w:t>
            </w:r>
          </w:p>
        </w:tc>
        <w:tc>
          <w:tcPr>
            <w:tcW w:w="236" w:type="dxa"/>
            <w:tcBorders>
              <w:top w:val="nil"/>
              <w:left w:val="nil"/>
              <w:bottom w:val="single" w:sz="4" w:space="0" w:color="auto"/>
              <w:right w:val="nil"/>
            </w:tcBorders>
            <w:shd w:val="clear" w:color="auto" w:fill="auto"/>
            <w:noWrap/>
            <w:vAlign w:val="bottom"/>
            <w:hideMark/>
          </w:tcPr>
          <w:p w14:paraId="698B90A3"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w:t>
            </w:r>
          </w:p>
        </w:tc>
        <w:tc>
          <w:tcPr>
            <w:tcW w:w="1100" w:type="dxa"/>
            <w:tcBorders>
              <w:top w:val="single" w:sz="4" w:space="0" w:color="auto"/>
              <w:left w:val="nil"/>
              <w:bottom w:val="single" w:sz="4" w:space="0" w:color="auto"/>
              <w:right w:val="nil"/>
            </w:tcBorders>
            <w:shd w:val="clear" w:color="auto" w:fill="auto"/>
            <w:noWrap/>
            <w:vAlign w:val="bottom"/>
            <w:hideMark/>
          </w:tcPr>
          <w:p w14:paraId="2A38BD7E"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Upshift:</w:t>
            </w:r>
          </w:p>
        </w:tc>
        <w:tc>
          <w:tcPr>
            <w:tcW w:w="1140" w:type="dxa"/>
            <w:tcBorders>
              <w:top w:val="single" w:sz="4" w:space="0" w:color="auto"/>
              <w:left w:val="nil"/>
              <w:bottom w:val="single" w:sz="4" w:space="0" w:color="auto"/>
              <w:right w:val="nil"/>
            </w:tcBorders>
            <w:shd w:val="clear" w:color="auto" w:fill="auto"/>
            <w:noWrap/>
            <w:vAlign w:val="bottom"/>
            <w:hideMark/>
          </w:tcPr>
          <w:p w14:paraId="5DCA636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1.6670</w:t>
            </w:r>
          </w:p>
        </w:tc>
      </w:tr>
      <w:tr w:rsidR="00331420" w:rsidRPr="00331420" w14:paraId="5E5DD76C" w14:textId="77777777" w:rsidTr="00331420">
        <w:trPr>
          <w:trHeight w:val="259"/>
        </w:trPr>
        <w:tc>
          <w:tcPr>
            <w:tcW w:w="7700" w:type="dxa"/>
            <w:gridSpan w:val="4"/>
            <w:tcBorders>
              <w:top w:val="single" w:sz="4" w:space="0" w:color="auto"/>
              <w:left w:val="nil"/>
              <w:bottom w:val="nil"/>
              <w:right w:val="nil"/>
            </w:tcBorders>
            <w:shd w:val="clear" w:color="auto" w:fill="auto"/>
            <w:noWrap/>
            <w:vAlign w:val="bottom"/>
            <w:hideMark/>
          </w:tcPr>
          <w:p w14:paraId="23C1D6E5" w14:textId="77777777" w:rsidR="00331420" w:rsidRPr="00331420" w:rsidRDefault="004326C2" w:rsidP="00331420">
            <w:pPr>
              <w:rPr>
                <w:rFonts w:ascii="Calibri" w:eastAsia="Times New Roman" w:hAnsi="Calibri" w:cs="Calibri"/>
                <w:color w:val="000000"/>
                <w:sz w:val="18"/>
                <w:szCs w:val="18"/>
                <w:lang w:eastAsia="en-GB"/>
              </w:rPr>
            </w:pPr>
            <w:hyperlink r:id="rId10" w:tgtFrame="_parent" w:history="1">
              <w:r w:rsidR="00331420" w:rsidRPr="00331420">
                <w:rPr>
                  <w:rFonts w:ascii="Calibri" w:eastAsia="Times New Roman" w:hAnsi="Calibri" w:cs="Calibri"/>
                  <w:color w:val="000000"/>
                  <w:sz w:val="18"/>
                  <w:szCs w:val="18"/>
                  <w:lang w:eastAsia="en-GB"/>
                </w:rPr>
                <w:t xml:space="preserve">(a) 2018/19 figures obtained from the HMRC July 2021 Tobacco Bulletin tables </w:t>
              </w:r>
            </w:hyperlink>
          </w:p>
        </w:tc>
      </w:tr>
      <w:tr w:rsidR="00331420" w:rsidRPr="00331420" w14:paraId="0CF037DA"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511E27F8" w14:textId="77777777" w:rsidR="00331420" w:rsidRPr="00331420" w:rsidRDefault="004326C2" w:rsidP="00331420">
            <w:pPr>
              <w:rPr>
                <w:rFonts w:ascii="Calibri" w:eastAsia="Times New Roman" w:hAnsi="Calibri" w:cs="Calibri"/>
                <w:color w:val="000000"/>
                <w:sz w:val="18"/>
                <w:szCs w:val="18"/>
                <w:lang w:eastAsia="en-GB"/>
              </w:rPr>
            </w:pPr>
            <w:hyperlink r:id="rId11" w:tgtFrame="_parent" w:history="1">
              <w:r w:rsidR="00331420" w:rsidRPr="00331420">
                <w:rPr>
                  <w:rFonts w:ascii="Calibri" w:eastAsia="Times New Roman" w:hAnsi="Calibri" w:cs="Calibri"/>
                  <w:color w:val="000000"/>
                  <w:sz w:val="18"/>
                  <w:szCs w:val="18"/>
                  <w:lang w:eastAsia="en-GB"/>
                </w:rPr>
                <w:t>(b) OECD. Weighted Average Price in 2016 inflated to 2018 prices</w:t>
              </w:r>
            </w:hyperlink>
          </w:p>
        </w:tc>
      </w:tr>
      <w:tr w:rsidR="00331420" w:rsidRPr="00331420" w14:paraId="431C1284"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769B691A" w14:textId="77777777" w:rsidR="00331420" w:rsidRPr="00331420" w:rsidRDefault="004326C2" w:rsidP="00331420">
            <w:pPr>
              <w:rPr>
                <w:rFonts w:ascii="Calibri" w:eastAsia="Times New Roman" w:hAnsi="Calibri" w:cs="Calibri"/>
                <w:color w:val="000000"/>
                <w:sz w:val="18"/>
                <w:szCs w:val="18"/>
                <w:lang w:eastAsia="en-GB"/>
              </w:rPr>
            </w:pPr>
            <w:hyperlink r:id="rId12" w:tgtFrame="_parent" w:history="1">
              <w:r w:rsidR="00331420" w:rsidRPr="00331420">
                <w:rPr>
                  <w:rFonts w:ascii="Calibri" w:eastAsia="Times New Roman" w:hAnsi="Calibri" w:cs="Calibri"/>
                  <w:color w:val="000000"/>
                  <w:sz w:val="18"/>
                  <w:szCs w:val="18"/>
                  <w:lang w:eastAsia="en-GB"/>
                </w:rPr>
                <w:t>(c) Tobacco duty rates as of December 2018. HMRC Tobacco Bulletin</w:t>
              </w:r>
            </w:hyperlink>
          </w:p>
        </w:tc>
      </w:tr>
      <w:tr w:rsidR="00331420" w:rsidRPr="00331420" w14:paraId="2570E5BB"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26FF2666" w14:textId="77777777" w:rsidR="00331420" w:rsidRPr="00331420" w:rsidRDefault="00331420" w:rsidP="00331420">
            <w:pPr>
              <w:rPr>
                <w:rFonts w:ascii="Calibri" w:eastAsia="Times New Roman" w:hAnsi="Calibri" w:cs="Calibri"/>
                <w:color w:val="000000"/>
                <w:sz w:val="18"/>
                <w:szCs w:val="18"/>
                <w:lang w:eastAsia="en-GB"/>
              </w:rPr>
            </w:pPr>
            <w:r w:rsidRPr="00331420">
              <w:rPr>
                <w:rFonts w:ascii="Calibri" w:eastAsia="Times New Roman" w:hAnsi="Calibri" w:cs="Calibri"/>
                <w:color w:val="000000"/>
                <w:sz w:val="18"/>
                <w:szCs w:val="18"/>
                <w:lang w:eastAsia="en-GB"/>
              </w:rPr>
              <w:t>(d) With duty charged per kilogram, we assume one stick of HRT = 1 gram</w:t>
            </w:r>
          </w:p>
        </w:tc>
      </w:tr>
      <w:tr w:rsidR="00331420" w:rsidRPr="00331420" w14:paraId="223A1FF8"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772A0621" w14:textId="77777777" w:rsidR="00331420" w:rsidRPr="00331420" w:rsidRDefault="004326C2" w:rsidP="00331420">
            <w:pPr>
              <w:rPr>
                <w:rFonts w:ascii="Calibri" w:eastAsia="Times New Roman" w:hAnsi="Calibri" w:cs="Calibri"/>
                <w:color w:val="000000"/>
                <w:sz w:val="18"/>
                <w:szCs w:val="18"/>
                <w:lang w:eastAsia="en-GB"/>
              </w:rPr>
            </w:pPr>
            <w:hyperlink r:id="rId13" w:tgtFrame="_parent" w:history="1">
              <w:r w:rsidR="00331420" w:rsidRPr="00331420">
                <w:rPr>
                  <w:rFonts w:ascii="Calibri" w:eastAsia="Times New Roman" w:hAnsi="Calibri" w:cs="Calibri"/>
                  <w:color w:val="000000"/>
                  <w:sz w:val="18"/>
                  <w:szCs w:val="18"/>
                  <w:lang w:eastAsia="en-GB"/>
                </w:rPr>
                <w:t xml:space="preserve">(e) 2018/19 illicit consumption obtained from the HMRC Measuring tax gaps tables </w:t>
              </w:r>
            </w:hyperlink>
          </w:p>
        </w:tc>
      </w:tr>
      <w:tr w:rsidR="00331420" w:rsidRPr="00331420" w14:paraId="4DF7C2AD"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2AE929DD" w14:textId="77777777" w:rsidR="00331420" w:rsidRPr="00331420" w:rsidRDefault="004326C2" w:rsidP="00331420">
            <w:pPr>
              <w:rPr>
                <w:rFonts w:ascii="Calibri" w:eastAsia="Times New Roman" w:hAnsi="Calibri" w:cs="Calibri"/>
                <w:color w:val="000000"/>
                <w:sz w:val="18"/>
                <w:szCs w:val="18"/>
                <w:lang w:eastAsia="en-GB"/>
              </w:rPr>
            </w:pPr>
            <w:hyperlink r:id="rId14" w:tgtFrame="_parent" w:history="1">
              <w:r w:rsidR="00331420" w:rsidRPr="00331420">
                <w:rPr>
                  <w:rFonts w:ascii="Calibri" w:eastAsia="Times New Roman" w:hAnsi="Calibri" w:cs="Calibri"/>
                  <w:color w:val="000000"/>
                  <w:sz w:val="18"/>
                  <w:szCs w:val="18"/>
                  <w:lang w:eastAsia="en-GB"/>
                </w:rPr>
                <w:t xml:space="preserve">(f) estimates of illicit tobacco product prices obtained from ASH Scotland </w:t>
              </w:r>
            </w:hyperlink>
          </w:p>
        </w:tc>
      </w:tr>
    </w:tbl>
    <w:p w14:paraId="291249BD" w14:textId="77777777" w:rsidR="00331420" w:rsidRDefault="00331420" w:rsidP="00712CD8">
      <w:pPr>
        <w:rPr>
          <w:b/>
          <w:bCs/>
        </w:rPr>
      </w:pPr>
    </w:p>
    <w:p w14:paraId="4ACE6C92" w14:textId="3C4BD552" w:rsidR="00C0139E" w:rsidRDefault="00C0139E" w:rsidP="00391EBD">
      <w:pPr>
        <w:rPr>
          <w:b/>
          <w:bCs/>
        </w:rPr>
      </w:pPr>
    </w:p>
    <w:tbl>
      <w:tblPr>
        <w:tblW w:w="9026" w:type="dxa"/>
        <w:tblLook w:val="04A0" w:firstRow="1" w:lastRow="0" w:firstColumn="1" w:lastColumn="0" w:noHBand="0" w:noVBand="1"/>
      </w:tblPr>
      <w:tblGrid>
        <w:gridCol w:w="1398"/>
        <w:gridCol w:w="216"/>
        <w:gridCol w:w="2636"/>
        <w:gridCol w:w="216"/>
        <w:gridCol w:w="216"/>
        <w:gridCol w:w="1389"/>
        <w:gridCol w:w="216"/>
        <w:gridCol w:w="910"/>
        <w:gridCol w:w="605"/>
        <w:gridCol w:w="91"/>
        <w:gridCol w:w="1044"/>
        <w:gridCol w:w="89"/>
      </w:tblGrid>
      <w:tr w:rsidR="00681737" w:rsidRPr="00681737" w14:paraId="25CBB8A0" w14:textId="77777777" w:rsidTr="00681737">
        <w:trPr>
          <w:gridAfter w:val="3"/>
          <w:wAfter w:w="1224" w:type="dxa"/>
          <w:trHeight w:val="300"/>
        </w:trPr>
        <w:tc>
          <w:tcPr>
            <w:tcW w:w="4466" w:type="dxa"/>
            <w:gridSpan w:val="4"/>
            <w:tcBorders>
              <w:top w:val="nil"/>
              <w:left w:val="nil"/>
              <w:bottom w:val="nil"/>
              <w:right w:val="nil"/>
            </w:tcBorders>
            <w:shd w:val="clear" w:color="auto" w:fill="auto"/>
            <w:noWrap/>
            <w:vAlign w:val="bottom"/>
            <w:hideMark/>
          </w:tcPr>
          <w:p w14:paraId="14AFD49D" w14:textId="77777777" w:rsidR="00681737" w:rsidRDefault="00681737" w:rsidP="00681737">
            <w:pPr>
              <w:rPr>
                <w:rFonts w:ascii="Calibri" w:eastAsia="Times New Roman" w:hAnsi="Calibri" w:cs="Calibri"/>
                <w:color w:val="000000"/>
                <w:sz w:val="22"/>
                <w:szCs w:val="22"/>
                <w:lang w:eastAsia="en-GB"/>
              </w:rPr>
            </w:pPr>
          </w:p>
          <w:p w14:paraId="0FF8AA77" w14:textId="77777777" w:rsidR="00681737" w:rsidRDefault="00681737" w:rsidP="00681737">
            <w:pPr>
              <w:rPr>
                <w:rFonts w:ascii="Calibri" w:eastAsia="Times New Roman" w:hAnsi="Calibri" w:cs="Calibri"/>
                <w:color w:val="000000"/>
                <w:sz w:val="22"/>
                <w:szCs w:val="22"/>
                <w:lang w:eastAsia="en-GB"/>
              </w:rPr>
            </w:pPr>
          </w:p>
          <w:p w14:paraId="74C42130" w14:textId="77777777" w:rsidR="00681737" w:rsidRDefault="00681737" w:rsidP="00681737">
            <w:pPr>
              <w:rPr>
                <w:rFonts w:ascii="Calibri" w:eastAsia="Times New Roman" w:hAnsi="Calibri" w:cs="Calibri"/>
                <w:color w:val="000000"/>
                <w:sz w:val="22"/>
                <w:szCs w:val="22"/>
                <w:lang w:eastAsia="en-GB"/>
              </w:rPr>
            </w:pPr>
          </w:p>
          <w:p w14:paraId="093345E1" w14:textId="77777777" w:rsidR="00681737" w:rsidRDefault="00681737" w:rsidP="00681737">
            <w:pPr>
              <w:rPr>
                <w:rFonts w:ascii="Calibri" w:eastAsia="Times New Roman" w:hAnsi="Calibri" w:cs="Calibri"/>
                <w:color w:val="000000"/>
                <w:sz w:val="22"/>
                <w:szCs w:val="22"/>
                <w:lang w:eastAsia="en-GB"/>
              </w:rPr>
            </w:pPr>
          </w:p>
          <w:p w14:paraId="6D53B828" w14:textId="77777777" w:rsidR="00681737" w:rsidRDefault="00681737" w:rsidP="00681737">
            <w:pPr>
              <w:rPr>
                <w:rFonts w:ascii="Calibri" w:eastAsia="Times New Roman" w:hAnsi="Calibri" w:cs="Calibri"/>
                <w:color w:val="000000"/>
                <w:sz w:val="22"/>
                <w:szCs w:val="22"/>
                <w:lang w:eastAsia="en-GB"/>
              </w:rPr>
            </w:pPr>
          </w:p>
          <w:p w14:paraId="30D81626" w14:textId="77777777" w:rsidR="00681737" w:rsidRDefault="00681737" w:rsidP="00681737">
            <w:pPr>
              <w:rPr>
                <w:rFonts w:ascii="Calibri" w:eastAsia="Times New Roman" w:hAnsi="Calibri" w:cs="Calibri"/>
                <w:color w:val="000000"/>
                <w:sz w:val="22"/>
                <w:szCs w:val="22"/>
                <w:lang w:eastAsia="en-GB"/>
              </w:rPr>
            </w:pPr>
          </w:p>
          <w:p w14:paraId="7E4E6665" w14:textId="77777777" w:rsidR="00681737" w:rsidRDefault="00681737" w:rsidP="00681737">
            <w:pPr>
              <w:rPr>
                <w:rFonts w:ascii="Calibri" w:eastAsia="Times New Roman" w:hAnsi="Calibri" w:cs="Calibri"/>
                <w:color w:val="000000"/>
                <w:sz w:val="22"/>
                <w:szCs w:val="22"/>
                <w:lang w:eastAsia="en-GB"/>
              </w:rPr>
            </w:pPr>
          </w:p>
          <w:p w14:paraId="457573C9" w14:textId="77777777" w:rsidR="00681737" w:rsidRDefault="00681737" w:rsidP="00681737">
            <w:pPr>
              <w:rPr>
                <w:rFonts w:ascii="Calibri" w:eastAsia="Times New Roman" w:hAnsi="Calibri" w:cs="Calibri"/>
                <w:color w:val="000000"/>
                <w:sz w:val="22"/>
                <w:szCs w:val="22"/>
                <w:lang w:eastAsia="en-GB"/>
              </w:rPr>
            </w:pPr>
          </w:p>
          <w:p w14:paraId="6955EE75" w14:textId="77777777" w:rsidR="00681737" w:rsidRDefault="00681737" w:rsidP="00681737">
            <w:pPr>
              <w:rPr>
                <w:rFonts w:ascii="Calibri" w:eastAsia="Times New Roman" w:hAnsi="Calibri" w:cs="Calibri"/>
                <w:color w:val="000000"/>
                <w:sz w:val="22"/>
                <w:szCs w:val="22"/>
                <w:lang w:eastAsia="en-GB"/>
              </w:rPr>
            </w:pPr>
          </w:p>
          <w:p w14:paraId="3460DA25" w14:textId="77777777" w:rsidR="00681737" w:rsidRDefault="00681737" w:rsidP="00681737">
            <w:pPr>
              <w:rPr>
                <w:rFonts w:ascii="Calibri" w:eastAsia="Times New Roman" w:hAnsi="Calibri" w:cs="Calibri"/>
                <w:color w:val="000000"/>
                <w:sz w:val="22"/>
                <w:szCs w:val="22"/>
                <w:lang w:eastAsia="en-GB"/>
              </w:rPr>
            </w:pPr>
          </w:p>
          <w:p w14:paraId="6E6908E0" w14:textId="77777777" w:rsidR="00681737" w:rsidRDefault="00681737" w:rsidP="00681737">
            <w:pPr>
              <w:rPr>
                <w:rFonts w:ascii="Calibri" w:eastAsia="Times New Roman" w:hAnsi="Calibri" w:cs="Calibri"/>
                <w:color w:val="000000"/>
                <w:sz w:val="22"/>
                <w:szCs w:val="22"/>
                <w:lang w:eastAsia="en-GB"/>
              </w:rPr>
            </w:pPr>
          </w:p>
          <w:p w14:paraId="156C489E" w14:textId="77777777" w:rsidR="00681737" w:rsidRDefault="00681737" w:rsidP="00681737">
            <w:pPr>
              <w:rPr>
                <w:rFonts w:ascii="Calibri" w:eastAsia="Times New Roman" w:hAnsi="Calibri" w:cs="Calibri"/>
                <w:color w:val="000000"/>
                <w:sz w:val="22"/>
                <w:szCs w:val="22"/>
                <w:lang w:eastAsia="en-GB"/>
              </w:rPr>
            </w:pPr>
          </w:p>
          <w:p w14:paraId="596A2431" w14:textId="77777777" w:rsidR="00681737" w:rsidRDefault="00681737" w:rsidP="00681737">
            <w:pPr>
              <w:rPr>
                <w:rFonts w:ascii="Calibri" w:eastAsia="Times New Roman" w:hAnsi="Calibri" w:cs="Calibri"/>
                <w:color w:val="000000"/>
                <w:sz w:val="22"/>
                <w:szCs w:val="22"/>
                <w:lang w:eastAsia="en-GB"/>
              </w:rPr>
            </w:pPr>
          </w:p>
          <w:p w14:paraId="5F606297" w14:textId="77777777" w:rsidR="00681737" w:rsidRDefault="00681737" w:rsidP="00681737">
            <w:pPr>
              <w:rPr>
                <w:rFonts w:ascii="Calibri" w:eastAsia="Times New Roman" w:hAnsi="Calibri" w:cs="Calibri"/>
                <w:color w:val="000000"/>
                <w:sz w:val="22"/>
                <w:szCs w:val="22"/>
                <w:lang w:eastAsia="en-GB"/>
              </w:rPr>
            </w:pPr>
          </w:p>
          <w:p w14:paraId="67F9569F" w14:textId="77777777" w:rsidR="00681737" w:rsidRDefault="00681737" w:rsidP="00681737">
            <w:pPr>
              <w:rPr>
                <w:rFonts w:ascii="Calibri" w:eastAsia="Times New Roman" w:hAnsi="Calibri" w:cs="Calibri"/>
                <w:color w:val="000000"/>
                <w:sz w:val="22"/>
                <w:szCs w:val="22"/>
                <w:lang w:eastAsia="en-GB"/>
              </w:rPr>
            </w:pPr>
          </w:p>
          <w:p w14:paraId="4E4F979C" w14:textId="77777777" w:rsidR="00681737" w:rsidRDefault="00681737" w:rsidP="00681737">
            <w:pPr>
              <w:rPr>
                <w:rFonts w:ascii="Calibri" w:eastAsia="Times New Roman" w:hAnsi="Calibri" w:cs="Calibri"/>
                <w:color w:val="000000"/>
                <w:sz w:val="22"/>
                <w:szCs w:val="22"/>
                <w:lang w:eastAsia="en-GB"/>
              </w:rPr>
            </w:pPr>
          </w:p>
          <w:p w14:paraId="43592C2C" w14:textId="77777777" w:rsidR="00681737" w:rsidRDefault="00681737" w:rsidP="00681737">
            <w:pPr>
              <w:rPr>
                <w:rFonts w:ascii="Calibri" w:eastAsia="Times New Roman" w:hAnsi="Calibri" w:cs="Calibri"/>
                <w:color w:val="000000"/>
                <w:sz w:val="22"/>
                <w:szCs w:val="22"/>
                <w:lang w:eastAsia="en-GB"/>
              </w:rPr>
            </w:pPr>
          </w:p>
          <w:p w14:paraId="5CB61E04" w14:textId="77777777" w:rsidR="00681737" w:rsidRDefault="00681737" w:rsidP="00681737">
            <w:pPr>
              <w:rPr>
                <w:rFonts w:ascii="Calibri" w:eastAsia="Times New Roman" w:hAnsi="Calibri" w:cs="Calibri"/>
                <w:color w:val="000000"/>
                <w:sz w:val="22"/>
                <w:szCs w:val="22"/>
                <w:lang w:eastAsia="en-GB"/>
              </w:rPr>
            </w:pPr>
          </w:p>
          <w:p w14:paraId="4234A5BF" w14:textId="4F0061D6" w:rsidR="00681737" w:rsidRPr="00681737" w:rsidRDefault="00681737" w:rsidP="00681737">
            <w:pPr>
              <w:rPr>
                <w:rFonts w:ascii="Calibri" w:eastAsia="Times New Roman" w:hAnsi="Calibri" w:cs="Calibri"/>
                <w:b/>
                <w:bCs/>
                <w:color w:val="000000"/>
                <w:sz w:val="22"/>
                <w:szCs w:val="22"/>
                <w:lang w:eastAsia="en-GB"/>
              </w:rPr>
            </w:pPr>
            <w:r w:rsidRPr="00681737">
              <w:rPr>
                <w:rFonts w:ascii="Calibri" w:eastAsia="Times New Roman" w:hAnsi="Calibri" w:cs="Calibri"/>
                <w:b/>
                <w:bCs/>
                <w:color w:val="000000"/>
                <w:sz w:val="22"/>
                <w:szCs w:val="22"/>
                <w:lang w:eastAsia="en-GB"/>
              </w:rPr>
              <w:lastRenderedPageBreak/>
              <w:t xml:space="preserve">Table 2. Average weekly spend on tobacco </w:t>
            </w:r>
          </w:p>
        </w:tc>
        <w:tc>
          <w:tcPr>
            <w:tcW w:w="1821" w:type="dxa"/>
            <w:gridSpan w:val="3"/>
            <w:tcBorders>
              <w:top w:val="nil"/>
              <w:left w:val="nil"/>
              <w:bottom w:val="nil"/>
              <w:right w:val="nil"/>
            </w:tcBorders>
            <w:shd w:val="clear" w:color="auto" w:fill="auto"/>
            <w:noWrap/>
            <w:vAlign w:val="bottom"/>
            <w:hideMark/>
          </w:tcPr>
          <w:p w14:paraId="78C76354" w14:textId="77777777" w:rsidR="00681737" w:rsidRPr="00681737" w:rsidRDefault="00681737" w:rsidP="00681737">
            <w:pPr>
              <w:rPr>
                <w:rFonts w:ascii="Calibri" w:eastAsia="Times New Roman" w:hAnsi="Calibri" w:cs="Calibri"/>
                <w:color w:val="000000"/>
                <w:sz w:val="22"/>
                <w:szCs w:val="22"/>
                <w:lang w:eastAsia="en-GB"/>
              </w:rPr>
            </w:pPr>
          </w:p>
        </w:tc>
        <w:tc>
          <w:tcPr>
            <w:tcW w:w="1515" w:type="dxa"/>
            <w:gridSpan w:val="2"/>
            <w:tcBorders>
              <w:top w:val="nil"/>
              <w:left w:val="nil"/>
              <w:bottom w:val="nil"/>
              <w:right w:val="nil"/>
            </w:tcBorders>
            <w:shd w:val="clear" w:color="auto" w:fill="auto"/>
            <w:noWrap/>
            <w:vAlign w:val="bottom"/>
            <w:hideMark/>
          </w:tcPr>
          <w:p w14:paraId="143A90A5" w14:textId="77777777" w:rsidR="00681737" w:rsidRPr="00681737" w:rsidRDefault="00681737" w:rsidP="00681737">
            <w:pPr>
              <w:rPr>
                <w:rFonts w:ascii="Times New Roman" w:eastAsia="Times New Roman" w:hAnsi="Times New Roman" w:cs="Times New Roman"/>
                <w:sz w:val="20"/>
                <w:szCs w:val="20"/>
                <w:lang w:eastAsia="en-GB"/>
              </w:rPr>
            </w:pPr>
          </w:p>
        </w:tc>
      </w:tr>
      <w:tr w:rsidR="00681737" w:rsidRPr="00681737" w14:paraId="378A2870" w14:textId="77777777" w:rsidTr="00681737">
        <w:trPr>
          <w:gridAfter w:val="3"/>
          <w:wAfter w:w="1224" w:type="dxa"/>
          <w:trHeight w:val="300"/>
        </w:trPr>
        <w:tc>
          <w:tcPr>
            <w:tcW w:w="4466" w:type="dxa"/>
            <w:gridSpan w:val="4"/>
            <w:tcBorders>
              <w:top w:val="single" w:sz="4" w:space="0" w:color="auto"/>
              <w:left w:val="nil"/>
              <w:bottom w:val="single" w:sz="4" w:space="0" w:color="auto"/>
              <w:right w:val="nil"/>
            </w:tcBorders>
            <w:shd w:val="clear" w:color="auto" w:fill="auto"/>
            <w:noWrap/>
            <w:vAlign w:val="bottom"/>
            <w:hideMark/>
          </w:tcPr>
          <w:p w14:paraId="13768BD3"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 </w:t>
            </w:r>
          </w:p>
        </w:tc>
        <w:tc>
          <w:tcPr>
            <w:tcW w:w="1821" w:type="dxa"/>
            <w:gridSpan w:val="3"/>
            <w:tcBorders>
              <w:top w:val="single" w:sz="4" w:space="0" w:color="auto"/>
              <w:left w:val="nil"/>
              <w:bottom w:val="single" w:sz="4" w:space="0" w:color="auto"/>
              <w:right w:val="nil"/>
            </w:tcBorders>
            <w:shd w:val="clear" w:color="auto" w:fill="auto"/>
            <w:noWrap/>
            <w:vAlign w:val="bottom"/>
            <w:hideMark/>
          </w:tcPr>
          <w:p w14:paraId="45DECBE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Not Upshifted (£)</w:t>
            </w:r>
          </w:p>
        </w:tc>
        <w:tc>
          <w:tcPr>
            <w:tcW w:w="1515" w:type="dxa"/>
            <w:gridSpan w:val="2"/>
            <w:tcBorders>
              <w:top w:val="single" w:sz="4" w:space="0" w:color="auto"/>
              <w:left w:val="nil"/>
              <w:bottom w:val="single" w:sz="4" w:space="0" w:color="auto"/>
              <w:right w:val="nil"/>
            </w:tcBorders>
            <w:shd w:val="clear" w:color="auto" w:fill="auto"/>
            <w:noWrap/>
            <w:vAlign w:val="bottom"/>
            <w:hideMark/>
          </w:tcPr>
          <w:p w14:paraId="0F4079B7" w14:textId="460B2A0F"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Upshifted</w:t>
            </w:r>
            <w:r w:rsidR="008F27C8">
              <w:rPr>
                <w:rFonts w:ascii="Calibri" w:eastAsia="Times New Roman" w:hAnsi="Calibri" w:cs="Calibri"/>
                <w:color w:val="000000"/>
                <w:sz w:val="22"/>
                <w:szCs w:val="22"/>
                <w:lang w:eastAsia="en-GB"/>
              </w:rPr>
              <w:t>*</w:t>
            </w:r>
            <w:r w:rsidRPr="00681737">
              <w:rPr>
                <w:rFonts w:ascii="Calibri" w:eastAsia="Times New Roman" w:hAnsi="Calibri" w:cs="Calibri"/>
                <w:color w:val="000000"/>
                <w:sz w:val="22"/>
                <w:szCs w:val="22"/>
                <w:lang w:eastAsia="en-GB"/>
              </w:rPr>
              <w:t xml:space="preserve"> (£)</w:t>
            </w:r>
          </w:p>
        </w:tc>
      </w:tr>
      <w:tr w:rsidR="00681737" w:rsidRPr="00681737" w14:paraId="2AF73B7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A3E2B0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All</w:t>
            </w:r>
          </w:p>
        </w:tc>
        <w:tc>
          <w:tcPr>
            <w:tcW w:w="2852" w:type="dxa"/>
            <w:gridSpan w:val="2"/>
            <w:tcBorders>
              <w:top w:val="nil"/>
              <w:left w:val="nil"/>
              <w:bottom w:val="nil"/>
              <w:right w:val="nil"/>
            </w:tcBorders>
            <w:shd w:val="clear" w:color="auto" w:fill="auto"/>
            <w:noWrap/>
            <w:vAlign w:val="bottom"/>
            <w:hideMark/>
          </w:tcPr>
          <w:p w14:paraId="4E066DCF" w14:textId="77777777" w:rsidR="00681737" w:rsidRPr="00681737" w:rsidRDefault="00681737" w:rsidP="00681737">
            <w:pPr>
              <w:rPr>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67AF811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£25.57</w:t>
            </w:r>
          </w:p>
        </w:tc>
        <w:tc>
          <w:tcPr>
            <w:tcW w:w="1515" w:type="dxa"/>
            <w:gridSpan w:val="2"/>
            <w:tcBorders>
              <w:top w:val="nil"/>
              <w:left w:val="nil"/>
              <w:bottom w:val="nil"/>
              <w:right w:val="nil"/>
            </w:tcBorders>
            <w:shd w:val="clear" w:color="auto" w:fill="auto"/>
            <w:noWrap/>
            <w:vAlign w:val="bottom"/>
            <w:hideMark/>
          </w:tcPr>
          <w:p w14:paraId="52F8B9A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£42.62</w:t>
            </w:r>
          </w:p>
        </w:tc>
      </w:tr>
      <w:tr w:rsidR="00681737" w:rsidRPr="00681737" w14:paraId="1ACBB7C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9B24C54"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Social Grade</w:t>
            </w:r>
          </w:p>
        </w:tc>
        <w:tc>
          <w:tcPr>
            <w:tcW w:w="2852" w:type="dxa"/>
            <w:gridSpan w:val="2"/>
            <w:tcBorders>
              <w:top w:val="nil"/>
              <w:left w:val="nil"/>
              <w:bottom w:val="nil"/>
              <w:right w:val="nil"/>
            </w:tcBorders>
            <w:shd w:val="clear" w:color="auto" w:fill="auto"/>
            <w:noWrap/>
            <w:vAlign w:val="bottom"/>
            <w:hideMark/>
          </w:tcPr>
          <w:p w14:paraId="7827208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ABC1</w:t>
            </w:r>
          </w:p>
        </w:tc>
        <w:tc>
          <w:tcPr>
            <w:tcW w:w="1821" w:type="dxa"/>
            <w:gridSpan w:val="3"/>
            <w:tcBorders>
              <w:top w:val="nil"/>
              <w:left w:val="nil"/>
              <w:bottom w:val="nil"/>
              <w:right w:val="nil"/>
            </w:tcBorders>
            <w:shd w:val="clear" w:color="auto" w:fill="auto"/>
            <w:noWrap/>
            <w:vAlign w:val="bottom"/>
            <w:hideMark/>
          </w:tcPr>
          <w:p w14:paraId="10170DF2"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£25.30</w:t>
            </w:r>
          </w:p>
        </w:tc>
        <w:tc>
          <w:tcPr>
            <w:tcW w:w="1515" w:type="dxa"/>
            <w:gridSpan w:val="2"/>
            <w:tcBorders>
              <w:top w:val="nil"/>
              <w:left w:val="nil"/>
              <w:bottom w:val="nil"/>
              <w:right w:val="nil"/>
            </w:tcBorders>
            <w:shd w:val="clear" w:color="auto" w:fill="auto"/>
            <w:noWrap/>
            <w:vAlign w:val="bottom"/>
            <w:hideMark/>
          </w:tcPr>
          <w:p w14:paraId="5F7EB3F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£42.17</w:t>
            </w:r>
          </w:p>
        </w:tc>
      </w:tr>
      <w:tr w:rsidR="00681737" w:rsidRPr="00681737" w14:paraId="565B8993"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456BA2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E2FD749"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C2DE</w:t>
            </w:r>
          </w:p>
        </w:tc>
        <w:tc>
          <w:tcPr>
            <w:tcW w:w="1821" w:type="dxa"/>
            <w:gridSpan w:val="3"/>
            <w:tcBorders>
              <w:top w:val="nil"/>
              <w:left w:val="nil"/>
              <w:bottom w:val="nil"/>
              <w:right w:val="nil"/>
            </w:tcBorders>
            <w:shd w:val="clear" w:color="auto" w:fill="auto"/>
            <w:noWrap/>
            <w:vAlign w:val="bottom"/>
            <w:hideMark/>
          </w:tcPr>
          <w:p w14:paraId="6C62EE0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£25.73</w:t>
            </w:r>
          </w:p>
        </w:tc>
        <w:tc>
          <w:tcPr>
            <w:tcW w:w="1515" w:type="dxa"/>
            <w:gridSpan w:val="2"/>
            <w:tcBorders>
              <w:top w:val="nil"/>
              <w:left w:val="nil"/>
              <w:bottom w:val="nil"/>
              <w:right w:val="nil"/>
            </w:tcBorders>
            <w:shd w:val="clear" w:color="auto" w:fill="auto"/>
            <w:noWrap/>
            <w:vAlign w:val="bottom"/>
            <w:hideMark/>
          </w:tcPr>
          <w:p w14:paraId="2A533D1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£42.89</w:t>
            </w:r>
          </w:p>
        </w:tc>
      </w:tr>
      <w:tr w:rsidR="00681737" w:rsidRPr="00681737" w14:paraId="40BB42EC"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0B9ADAA"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Sex</w:t>
            </w:r>
          </w:p>
        </w:tc>
        <w:tc>
          <w:tcPr>
            <w:tcW w:w="2852" w:type="dxa"/>
            <w:gridSpan w:val="2"/>
            <w:tcBorders>
              <w:top w:val="nil"/>
              <w:left w:val="nil"/>
              <w:bottom w:val="nil"/>
              <w:right w:val="nil"/>
            </w:tcBorders>
            <w:shd w:val="clear" w:color="auto" w:fill="auto"/>
            <w:noWrap/>
            <w:vAlign w:val="bottom"/>
            <w:hideMark/>
          </w:tcPr>
          <w:p w14:paraId="3E47FD64"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Male</w:t>
            </w:r>
          </w:p>
        </w:tc>
        <w:tc>
          <w:tcPr>
            <w:tcW w:w="1821" w:type="dxa"/>
            <w:gridSpan w:val="3"/>
            <w:tcBorders>
              <w:top w:val="nil"/>
              <w:left w:val="nil"/>
              <w:bottom w:val="nil"/>
              <w:right w:val="nil"/>
            </w:tcBorders>
            <w:shd w:val="clear" w:color="auto" w:fill="auto"/>
            <w:noWrap/>
            <w:vAlign w:val="bottom"/>
            <w:hideMark/>
          </w:tcPr>
          <w:p w14:paraId="6AD0CCB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£25.92</w:t>
            </w:r>
          </w:p>
        </w:tc>
        <w:tc>
          <w:tcPr>
            <w:tcW w:w="1515" w:type="dxa"/>
            <w:gridSpan w:val="2"/>
            <w:tcBorders>
              <w:top w:val="nil"/>
              <w:left w:val="nil"/>
              <w:bottom w:val="nil"/>
              <w:right w:val="nil"/>
            </w:tcBorders>
            <w:shd w:val="clear" w:color="auto" w:fill="auto"/>
            <w:noWrap/>
            <w:vAlign w:val="bottom"/>
            <w:hideMark/>
          </w:tcPr>
          <w:p w14:paraId="674AEEE2"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£43.20</w:t>
            </w:r>
          </w:p>
        </w:tc>
      </w:tr>
      <w:tr w:rsidR="00681737" w:rsidRPr="00681737" w14:paraId="4952F0A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B032402"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72895D7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Female</w:t>
            </w:r>
          </w:p>
        </w:tc>
        <w:tc>
          <w:tcPr>
            <w:tcW w:w="1821" w:type="dxa"/>
            <w:gridSpan w:val="3"/>
            <w:tcBorders>
              <w:top w:val="nil"/>
              <w:left w:val="nil"/>
              <w:bottom w:val="nil"/>
              <w:right w:val="nil"/>
            </w:tcBorders>
            <w:shd w:val="clear" w:color="auto" w:fill="auto"/>
            <w:noWrap/>
            <w:vAlign w:val="bottom"/>
            <w:hideMark/>
          </w:tcPr>
          <w:p w14:paraId="1AD42229"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£25.18</w:t>
            </w:r>
          </w:p>
        </w:tc>
        <w:tc>
          <w:tcPr>
            <w:tcW w:w="1515" w:type="dxa"/>
            <w:gridSpan w:val="2"/>
            <w:tcBorders>
              <w:top w:val="nil"/>
              <w:left w:val="nil"/>
              <w:bottom w:val="nil"/>
              <w:right w:val="nil"/>
            </w:tcBorders>
            <w:shd w:val="clear" w:color="auto" w:fill="auto"/>
            <w:noWrap/>
            <w:vAlign w:val="bottom"/>
            <w:hideMark/>
          </w:tcPr>
          <w:p w14:paraId="572F36B7"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£41.97</w:t>
            </w:r>
          </w:p>
        </w:tc>
      </w:tr>
      <w:tr w:rsidR="00681737" w:rsidRPr="00681737" w14:paraId="4A6AAC7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0DE83A2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Age group</w:t>
            </w:r>
          </w:p>
        </w:tc>
        <w:tc>
          <w:tcPr>
            <w:tcW w:w="2852" w:type="dxa"/>
            <w:gridSpan w:val="2"/>
            <w:tcBorders>
              <w:top w:val="nil"/>
              <w:left w:val="nil"/>
              <w:bottom w:val="nil"/>
              <w:right w:val="nil"/>
            </w:tcBorders>
            <w:shd w:val="clear" w:color="auto" w:fill="auto"/>
            <w:noWrap/>
            <w:vAlign w:val="bottom"/>
            <w:hideMark/>
          </w:tcPr>
          <w:p w14:paraId="210A9B38"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16-24</w:t>
            </w:r>
          </w:p>
        </w:tc>
        <w:tc>
          <w:tcPr>
            <w:tcW w:w="1821" w:type="dxa"/>
            <w:gridSpan w:val="3"/>
            <w:tcBorders>
              <w:top w:val="nil"/>
              <w:left w:val="nil"/>
              <w:bottom w:val="nil"/>
              <w:right w:val="nil"/>
            </w:tcBorders>
            <w:shd w:val="clear" w:color="auto" w:fill="auto"/>
            <w:noWrap/>
            <w:vAlign w:val="bottom"/>
            <w:hideMark/>
          </w:tcPr>
          <w:p w14:paraId="2EF172A9"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£19.61</w:t>
            </w:r>
          </w:p>
        </w:tc>
        <w:tc>
          <w:tcPr>
            <w:tcW w:w="1515" w:type="dxa"/>
            <w:gridSpan w:val="2"/>
            <w:tcBorders>
              <w:top w:val="nil"/>
              <w:left w:val="nil"/>
              <w:bottom w:val="nil"/>
              <w:right w:val="nil"/>
            </w:tcBorders>
            <w:shd w:val="clear" w:color="auto" w:fill="auto"/>
            <w:noWrap/>
            <w:vAlign w:val="bottom"/>
            <w:hideMark/>
          </w:tcPr>
          <w:p w14:paraId="7FC88386"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£32.68</w:t>
            </w:r>
          </w:p>
        </w:tc>
      </w:tr>
      <w:tr w:rsidR="00681737" w:rsidRPr="00681737" w14:paraId="7452CFC8"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7967CDCF"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1E4F8A5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25-34</w:t>
            </w:r>
          </w:p>
        </w:tc>
        <w:tc>
          <w:tcPr>
            <w:tcW w:w="1821" w:type="dxa"/>
            <w:gridSpan w:val="3"/>
            <w:tcBorders>
              <w:top w:val="nil"/>
              <w:left w:val="nil"/>
              <w:bottom w:val="nil"/>
              <w:right w:val="nil"/>
            </w:tcBorders>
            <w:shd w:val="clear" w:color="auto" w:fill="auto"/>
            <w:noWrap/>
            <w:vAlign w:val="bottom"/>
            <w:hideMark/>
          </w:tcPr>
          <w:p w14:paraId="6C7A12A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£24.25</w:t>
            </w:r>
          </w:p>
        </w:tc>
        <w:tc>
          <w:tcPr>
            <w:tcW w:w="1515" w:type="dxa"/>
            <w:gridSpan w:val="2"/>
            <w:tcBorders>
              <w:top w:val="nil"/>
              <w:left w:val="nil"/>
              <w:bottom w:val="nil"/>
              <w:right w:val="nil"/>
            </w:tcBorders>
            <w:shd w:val="clear" w:color="auto" w:fill="auto"/>
            <w:noWrap/>
            <w:vAlign w:val="bottom"/>
            <w:hideMark/>
          </w:tcPr>
          <w:p w14:paraId="222B5B1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£40.42</w:t>
            </w:r>
          </w:p>
        </w:tc>
      </w:tr>
      <w:tr w:rsidR="00681737" w:rsidRPr="00681737" w14:paraId="4AB6651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27FA159B"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401BAF27"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34-44</w:t>
            </w:r>
          </w:p>
        </w:tc>
        <w:tc>
          <w:tcPr>
            <w:tcW w:w="1821" w:type="dxa"/>
            <w:gridSpan w:val="3"/>
            <w:tcBorders>
              <w:top w:val="nil"/>
              <w:left w:val="nil"/>
              <w:bottom w:val="nil"/>
              <w:right w:val="nil"/>
            </w:tcBorders>
            <w:shd w:val="clear" w:color="auto" w:fill="auto"/>
            <w:noWrap/>
            <w:vAlign w:val="bottom"/>
            <w:hideMark/>
          </w:tcPr>
          <w:p w14:paraId="011B4ED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£26.54</w:t>
            </w:r>
          </w:p>
        </w:tc>
        <w:tc>
          <w:tcPr>
            <w:tcW w:w="1515" w:type="dxa"/>
            <w:gridSpan w:val="2"/>
            <w:tcBorders>
              <w:top w:val="nil"/>
              <w:left w:val="nil"/>
              <w:bottom w:val="nil"/>
              <w:right w:val="nil"/>
            </w:tcBorders>
            <w:shd w:val="clear" w:color="auto" w:fill="auto"/>
            <w:noWrap/>
            <w:vAlign w:val="bottom"/>
            <w:hideMark/>
          </w:tcPr>
          <w:p w14:paraId="0FABBE76"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£44.24</w:t>
            </w:r>
          </w:p>
        </w:tc>
      </w:tr>
      <w:tr w:rsidR="00681737" w:rsidRPr="00681737" w14:paraId="52953CBD"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2523AB4"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37A2E4D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45-54</w:t>
            </w:r>
          </w:p>
        </w:tc>
        <w:tc>
          <w:tcPr>
            <w:tcW w:w="1821" w:type="dxa"/>
            <w:gridSpan w:val="3"/>
            <w:tcBorders>
              <w:top w:val="nil"/>
              <w:left w:val="nil"/>
              <w:bottom w:val="nil"/>
              <w:right w:val="nil"/>
            </w:tcBorders>
            <w:shd w:val="clear" w:color="auto" w:fill="auto"/>
            <w:noWrap/>
            <w:vAlign w:val="bottom"/>
            <w:hideMark/>
          </w:tcPr>
          <w:p w14:paraId="7F327AC0"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£27.86</w:t>
            </w:r>
          </w:p>
        </w:tc>
        <w:tc>
          <w:tcPr>
            <w:tcW w:w="1515" w:type="dxa"/>
            <w:gridSpan w:val="2"/>
            <w:tcBorders>
              <w:top w:val="nil"/>
              <w:left w:val="nil"/>
              <w:bottom w:val="nil"/>
              <w:right w:val="nil"/>
            </w:tcBorders>
            <w:shd w:val="clear" w:color="auto" w:fill="auto"/>
            <w:noWrap/>
            <w:vAlign w:val="bottom"/>
            <w:hideMark/>
          </w:tcPr>
          <w:p w14:paraId="4E9C05B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£46.45</w:t>
            </w:r>
          </w:p>
        </w:tc>
      </w:tr>
      <w:tr w:rsidR="00681737" w:rsidRPr="00681737" w14:paraId="3999398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247FC0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E9C3218"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55-64</w:t>
            </w:r>
          </w:p>
        </w:tc>
        <w:tc>
          <w:tcPr>
            <w:tcW w:w="1821" w:type="dxa"/>
            <w:gridSpan w:val="3"/>
            <w:tcBorders>
              <w:top w:val="nil"/>
              <w:left w:val="nil"/>
              <w:bottom w:val="nil"/>
              <w:right w:val="nil"/>
            </w:tcBorders>
            <w:shd w:val="clear" w:color="auto" w:fill="auto"/>
            <w:noWrap/>
            <w:vAlign w:val="bottom"/>
            <w:hideMark/>
          </w:tcPr>
          <w:p w14:paraId="293A9A3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£28.64</w:t>
            </w:r>
          </w:p>
        </w:tc>
        <w:tc>
          <w:tcPr>
            <w:tcW w:w="1515" w:type="dxa"/>
            <w:gridSpan w:val="2"/>
            <w:tcBorders>
              <w:top w:val="nil"/>
              <w:left w:val="nil"/>
              <w:bottom w:val="nil"/>
              <w:right w:val="nil"/>
            </w:tcBorders>
            <w:shd w:val="clear" w:color="auto" w:fill="auto"/>
            <w:noWrap/>
            <w:vAlign w:val="bottom"/>
            <w:hideMark/>
          </w:tcPr>
          <w:p w14:paraId="483BCFA1"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£47.75</w:t>
            </w:r>
          </w:p>
        </w:tc>
      </w:tr>
      <w:tr w:rsidR="00681737" w:rsidRPr="00681737" w14:paraId="69A93585"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6414C1B"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211940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65+</w:t>
            </w:r>
          </w:p>
        </w:tc>
        <w:tc>
          <w:tcPr>
            <w:tcW w:w="1821" w:type="dxa"/>
            <w:gridSpan w:val="3"/>
            <w:tcBorders>
              <w:top w:val="nil"/>
              <w:left w:val="nil"/>
              <w:bottom w:val="nil"/>
              <w:right w:val="nil"/>
            </w:tcBorders>
            <w:shd w:val="clear" w:color="auto" w:fill="auto"/>
            <w:noWrap/>
            <w:vAlign w:val="bottom"/>
            <w:hideMark/>
          </w:tcPr>
          <w:p w14:paraId="0767CF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£29.29</w:t>
            </w:r>
          </w:p>
        </w:tc>
        <w:tc>
          <w:tcPr>
            <w:tcW w:w="1515" w:type="dxa"/>
            <w:gridSpan w:val="2"/>
            <w:tcBorders>
              <w:top w:val="nil"/>
              <w:left w:val="nil"/>
              <w:bottom w:val="nil"/>
              <w:right w:val="nil"/>
            </w:tcBorders>
            <w:shd w:val="clear" w:color="auto" w:fill="auto"/>
            <w:noWrap/>
            <w:vAlign w:val="bottom"/>
            <w:hideMark/>
          </w:tcPr>
          <w:p w14:paraId="34883D6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£48.82</w:t>
            </w:r>
          </w:p>
        </w:tc>
      </w:tr>
      <w:tr w:rsidR="00681737" w:rsidRPr="00681737" w14:paraId="4E0F4A4A"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B770EA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Region</w:t>
            </w:r>
          </w:p>
        </w:tc>
        <w:tc>
          <w:tcPr>
            <w:tcW w:w="2852" w:type="dxa"/>
            <w:gridSpan w:val="2"/>
            <w:tcBorders>
              <w:top w:val="nil"/>
              <w:left w:val="nil"/>
              <w:bottom w:val="nil"/>
              <w:right w:val="nil"/>
            </w:tcBorders>
            <w:shd w:val="clear" w:color="auto" w:fill="auto"/>
            <w:noWrap/>
            <w:vAlign w:val="bottom"/>
            <w:hideMark/>
          </w:tcPr>
          <w:p w14:paraId="4178EBC3"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East Midlands</w:t>
            </w:r>
          </w:p>
        </w:tc>
        <w:tc>
          <w:tcPr>
            <w:tcW w:w="1821" w:type="dxa"/>
            <w:gridSpan w:val="3"/>
            <w:tcBorders>
              <w:top w:val="nil"/>
              <w:left w:val="nil"/>
              <w:bottom w:val="nil"/>
              <w:right w:val="nil"/>
            </w:tcBorders>
            <w:shd w:val="clear" w:color="auto" w:fill="auto"/>
            <w:noWrap/>
            <w:vAlign w:val="bottom"/>
            <w:hideMark/>
          </w:tcPr>
          <w:p w14:paraId="56F977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£25.70</w:t>
            </w:r>
          </w:p>
        </w:tc>
        <w:tc>
          <w:tcPr>
            <w:tcW w:w="1515" w:type="dxa"/>
            <w:gridSpan w:val="2"/>
            <w:tcBorders>
              <w:top w:val="nil"/>
              <w:left w:val="nil"/>
              <w:bottom w:val="nil"/>
              <w:right w:val="nil"/>
            </w:tcBorders>
            <w:shd w:val="clear" w:color="auto" w:fill="auto"/>
            <w:noWrap/>
            <w:vAlign w:val="bottom"/>
            <w:hideMark/>
          </w:tcPr>
          <w:p w14:paraId="3B62882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£42.84</w:t>
            </w:r>
          </w:p>
        </w:tc>
      </w:tr>
      <w:tr w:rsidR="00681737" w:rsidRPr="00681737" w14:paraId="2912DBEA"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3BA1E33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4C96386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East of England</w:t>
            </w:r>
          </w:p>
        </w:tc>
        <w:tc>
          <w:tcPr>
            <w:tcW w:w="1821" w:type="dxa"/>
            <w:gridSpan w:val="3"/>
            <w:tcBorders>
              <w:top w:val="nil"/>
              <w:left w:val="nil"/>
              <w:bottom w:val="nil"/>
              <w:right w:val="nil"/>
            </w:tcBorders>
            <w:shd w:val="clear" w:color="auto" w:fill="auto"/>
            <w:noWrap/>
            <w:vAlign w:val="bottom"/>
            <w:hideMark/>
          </w:tcPr>
          <w:p w14:paraId="39FF9513"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£25.80</w:t>
            </w:r>
          </w:p>
        </w:tc>
        <w:tc>
          <w:tcPr>
            <w:tcW w:w="1515" w:type="dxa"/>
            <w:gridSpan w:val="2"/>
            <w:tcBorders>
              <w:top w:val="nil"/>
              <w:left w:val="nil"/>
              <w:bottom w:val="nil"/>
              <w:right w:val="nil"/>
            </w:tcBorders>
            <w:shd w:val="clear" w:color="auto" w:fill="auto"/>
            <w:noWrap/>
            <w:vAlign w:val="bottom"/>
            <w:hideMark/>
          </w:tcPr>
          <w:p w14:paraId="1D06CDD3"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£43.00</w:t>
            </w:r>
          </w:p>
        </w:tc>
      </w:tr>
      <w:tr w:rsidR="00681737" w:rsidRPr="00681737" w14:paraId="7BD6C998"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38B65B1"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25C90E4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London</w:t>
            </w:r>
          </w:p>
        </w:tc>
        <w:tc>
          <w:tcPr>
            <w:tcW w:w="1821" w:type="dxa"/>
            <w:gridSpan w:val="3"/>
            <w:tcBorders>
              <w:top w:val="nil"/>
              <w:left w:val="nil"/>
              <w:bottom w:val="nil"/>
              <w:right w:val="nil"/>
            </w:tcBorders>
            <w:shd w:val="clear" w:color="auto" w:fill="auto"/>
            <w:noWrap/>
            <w:vAlign w:val="bottom"/>
            <w:hideMark/>
          </w:tcPr>
          <w:p w14:paraId="2D3628A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£25.86</w:t>
            </w:r>
          </w:p>
        </w:tc>
        <w:tc>
          <w:tcPr>
            <w:tcW w:w="1515" w:type="dxa"/>
            <w:gridSpan w:val="2"/>
            <w:tcBorders>
              <w:top w:val="nil"/>
              <w:left w:val="nil"/>
              <w:bottom w:val="nil"/>
              <w:right w:val="nil"/>
            </w:tcBorders>
            <w:shd w:val="clear" w:color="auto" w:fill="auto"/>
            <w:noWrap/>
            <w:vAlign w:val="bottom"/>
            <w:hideMark/>
          </w:tcPr>
          <w:p w14:paraId="11C2DE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£43.12</w:t>
            </w:r>
          </w:p>
        </w:tc>
      </w:tr>
      <w:tr w:rsidR="00681737" w:rsidRPr="00681737" w14:paraId="7D4189D6"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7A00D110"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0C6154F7"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North East</w:t>
            </w:r>
          </w:p>
        </w:tc>
        <w:tc>
          <w:tcPr>
            <w:tcW w:w="1821" w:type="dxa"/>
            <w:gridSpan w:val="3"/>
            <w:tcBorders>
              <w:top w:val="nil"/>
              <w:left w:val="nil"/>
              <w:bottom w:val="nil"/>
              <w:right w:val="nil"/>
            </w:tcBorders>
            <w:shd w:val="clear" w:color="auto" w:fill="auto"/>
            <w:noWrap/>
            <w:vAlign w:val="bottom"/>
            <w:hideMark/>
          </w:tcPr>
          <w:p w14:paraId="0D054ED7"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£30.22</w:t>
            </w:r>
          </w:p>
        </w:tc>
        <w:tc>
          <w:tcPr>
            <w:tcW w:w="1515" w:type="dxa"/>
            <w:gridSpan w:val="2"/>
            <w:tcBorders>
              <w:top w:val="nil"/>
              <w:left w:val="nil"/>
              <w:bottom w:val="nil"/>
              <w:right w:val="nil"/>
            </w:tcBorders>
            <w:shd w:val="clear" w:color="auto" w:fill="auto"/>
            <w:noWrap/>
            <w:vAlign w:val="bottom"/>
            <w:hideMark/>
          </w:tcPr>
          <w:p w14:paraId="1FAE500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£50.37</w:t>
            </w:r>
          </w:p>
        </w:tc>
      </w:tr>
      <w:tr w:rsidR="00681737" w:rsidRPr="00681737" w14:paraId="78C6FE02"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651E0C2"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1E2862CC"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North West</w:t>
            </w:r>
          </w:p>
        </w:tc>
        <w:tc>
          <w:tcPr>
            <w:tcW w:w="1821" w:type="dxa"/>
            <w:gridSpan w:val="3"/>
            <w:tcBorders>
              <w:top w:val="nil"/>
              <w:left w:val="nil"/>
              <w:bottom w:val="nil"/>
              <w:right w:val="nil"/>
            </w:tcBorders>
            <w:shd w:val="clear" w:color="auto" w:fill="auto"/>
            <w:noWrap/>
            <w:vAlign w:val="bottom"/>
            <w:hideMark/>
          </w:tcPr>
          <w:p w14:paraId="0E62EA4E"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£25.62</w:t>
            </w:r>
          </w:p>
        </w:tc>
        <w:tc>
          <w:tcPr>
            <w:tcW w:w="1515" w:type="dxa"/>
            <w:gridSpan w:val="2"/>
            <w:tcBorders>
              <w:top w:val="nil"/>
              <w:left w:val="nil"/>
              <w:bottom w:val="nil"/>
              <w:right w:val="nil"/>
            </w:tcBorders>
            <w:shd w:val="clear" w:color="auto" w:fill="auto"/>
            <w:noWrap/>
            <w:vAlign w:val="bottom"/>
            <w:hideMark/>
          </w:tcPr>
          <w:p w14:paraId="03C35CA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£42.71</w:t>
            </w:r>
          </w:p>
        </w:tc>
      </w:tr>
      <w:tr w:rsidR="00681737" w:rsidRPr="00681737" w14:paraId="4D19B6E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050B9688"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289A800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South East</w:t>
            </w:r>
          </w:p>
        </w:tc>
        <w:tc>
          <w:tcPr>
            <w:tcW w:w="1821" w:type="dxa"/>
            <w:gridSpan w:val="3"/>
            <w:tcBorders>
              <w:top w:val="nil"/>
              <w:left w:val="nil"/>
              <w:bottom w:val="nil"/>
              <w:right w:val="nil"/>
            </w:tcBorders>
            <w:shd w:val="clear" w:color="auto" w:fill="auto"/>
            <w:noWrap/>
            <w:vAlign w:val="bottom"/>
            <w:hideMark/>
          </w:tcPr>
          <w:p w14:paraId="4A2D5A5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£24.75</w:t>
            </w:r>
          </w:p>
        </w:tc>
        <w:tc>
          <w:tcPr>
            <w:tcW w:w="1515" w:type="dxa"/>
            <w:gridSpan w:val="2"/>
            <w:tcBorders>
              <w:top w:val="nil"/>
              <w:left w:val="nil"/>
              <w:bottom w:val="nil"/>
              <w:right w:val="nil"/>
            </w:tcBorders>
            <w:shd w:val="clear" w:color="auto" w:fill="auto"/>
            <w:noWrap/>
            <w:vAlign w:val="bottom"/>
            <w:hideMark/>
          </w:tcPr>
          <w:p w14:paraId="48F07DD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£41.26</w:t>
            </w:r>
          </w:p>
        </w:tc>
      </w:tr>
      <w:tr w:rsidR="00681737" w:rsidRPr="00681737" w14:paraId="32DF533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E8B2637"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6B460BCE"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South West</w:t>
            </w:r>
          </w:p>
        </w:tc>
        <w:tc>
          <w:tcPr>
            <w:tcW w:w="1821" w:type="dxa"/>
            <w:gridSpan w:val="3"/>
            <w:tcBorders>
              <w:top w:val="nil"/>
              <w:left w:val="nil"/>
              <w:bottom w:val="nil"/>
              <w:right w:val="nil"/>
            </w:tcBorders>
            <w:shd w:val="clear" w:color="auto" w:fill="auto"/>
            <w:noWrap/>
            <w:vAlign w:val="bottom"/>
            <w:hideMark/>
          </w:tcPr>
          <w:p w14:paraId="793FD98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£21.99</w:t>
            </w:r>
          </w:p>
        </w:tc>
        <w:tc>
          <w:tcPr>
            <w:tcW w:w="1515" w:type="dxa"/>
            <w:gridSpan w:val="2"/>
            <w:tcBorders>
              <w:top w:val="nil"/>
              <w:left w:val="nil"/>
              <w:bottom w:val="nil"/>
              <w:right w:val="nil"/>
            </w:tcBorders>
            <w:shd w:val="clear" w:color="auto" w:fill="auto"/>
            <w:noWrap/>
            <w:vAlign w:val="bottom"/>
            <w:hideMark/>
          </w:tcPr>
          <w:p w14:paraId="21897F2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£36.65</w:t>
            </w:r>
          </w:p>
        </w:tc>
      </w:tr>
      <w:tr w:rsidR="00681737" w:rsidRPr="00681737" w14:paraId="4C80F5E7"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3C88DF64"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69EEDAD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West Midlands</w:t>
            </w:r>
          </w:p>
        </w:tc>
        <w:tc>
          <w:tcPr>
            <w:tcW w:w="1821" w:type="dxa"/>
            <w:gridSpan w:val="3"/>
            <w:tcBorders>
              <w:top w:val="nil"/>
              <w:left w:val="nil"/>
              <w:bottom w:val="nil"/>
              <w:right w:val="nil"/>
            </w:tcBorders>
            <w:shd w:val="clear" w:color="auto" w:fill="auto"/>
            <w:noWrap/>
            <w:vAlign w:val="bottom"/>
            <w:hideMark/>
          </w:tcPr>
          <w:p w14:paraId="0B4D557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£26.74</w:t>
            </w:r>
          </w:p>
        </w:tc>
        <w:tc>
          <w:tcPr>
            <w:tcW w:w="1515" w:type="dxa"/>
            <w:gridSpan w:val="2"/>
            <w:tcBorders>
              <w:top w:val="nil"/>
              <w:left w:val="nil"/>
              <w:bottom w:val="nil"/>
              <w:right w:val="nil"/>
            </w:tcBorders>
            <w:shd w:val="clear" w:color="auto" w:fill="auto"/>
            <w:noWrap/>
            <w:vAlign w:val="bottom"/>
            <w:hideMark/>
          </w:tcPr>
          <w:p w14:paraId="30D3E83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£44.57</w:t>
            </w:r>
          </w:p>
        </w:tc>
      </w:tr>
      <w:tr w:rsidR="00681737" w:rsidRPr="00681737" w14:paraId="616C6005" w14:textId="77777777" w:rsidTr="00681737">
        <w:trPr>
          <w:gridAfter w:val="3"/>
          <w:wAfter w:w="1224" w:type="dxa"/>
          <w:trHeight w:val="300"/>
        </w:trPr>
        <w:tc>
          <w:tcPr>
            <w:tcW w:w="1614" w:type="dxa"/>
            <w:gridSpan w:val="2"/>
            <w:tcBorders>
              <w:top w:val="nil"/>
              <w:left w:val="nil"/>
              <w:bottom w:val="single" w:sz="4" w:space="0" w:color="auto"/>
              <w:right w:val="nil"/>
            </w:tcBorders>
            <w:shd w:val="clear" w:color="auto" w:fill="auto"/>
            <w:noWrap/>
            <w:vAlign w:val="bottom"/>
            <w:hideMark/>
          </w:tcPr>
          <w:p w14:paraId="0A6669E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 </w:t>
            </w:r>
          </w:p>
        </w:tc>
        <w:tc>
          <w:tcPr>
            <w:tcW w:w="2852" w:type="dxa"/>
            <w:gridSpan w:val="2"/>
            <w:tcBorders>
              <w:top w:val="nil"/>
              <w:left w:val="nil"/>
              <w:bottom w:val="single" w:sz="4" w:space="0" w:color="auto"/>
              <w:right w:val="nil"/>
            </w:tcBorders>
            <w:shd w:val="clear" w:color="auto" w:fill="auto"/>
            <w:noWrap/>
            <w:vAlign w:val="bottom"/>
            <w:hideMark/>
          </w:tcPr>
          <w:p w14:paraId="15FA55C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Yorkshire and the Humber</w:t>
            </w:r>
          </w:p>
        </w:tc>
        <w:tc>
          <w:tcPr>
            <w:tcW w:w="1821" w:type="dxa"/>
            <w:gridSpan w:val="3"/>
            <w:tcBorders>
              <w:top w:val="nil"/>
              <w:left w:val="nil"/>
              <w:bottom w:val="single" w:sz="4" w:space="0" w:color="auto"/>
              <w:right w:val="nil"/>
            </w:tcBorders>
            <w:shd w:val="clear" w:color="auto" w:fill="auto"/>
            <w:noWrap/>
            <w:vAlign w:val="bottom"/>
            <w:hideMark/>
          </w:tcPr>
          <w:p w14:paraId="3FB8B0D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£25.96</w:t>
            </w:r>
          </w:p>
        </w:tc>
        <w:tc>
          <w:tcPr>
            <w:tcW w:w="1515" w:type="dxa"/>
            <w:gridSpan w:val="2"/>
            <w:tcBorders>
              <w:top w:val="nil"/>
              <w:left w:val="nil"/>
              <w:bottom w:val="single" w:sz="4" w:space="0" w:color="auto"/>
              <w:right w:val="nil"/>
            </w:tcBorders>
            <w:shd w:val="clear" w:color="auto" w:fill="auto"/>
            <w:noWrap/>
            <w:vAlign w:val="bottom"/>
            <w:hideMark/>
          </w:tcPr>
          <w:p w14:paraId="2B651F3E"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£43.28</w:t>
            </w:r>
          </w:p>
        </w:tc>
      </w:tr>
      <w:tr w:rsidR="00681737" w:rsidRPr="00681737" w14:paraId="39B276C5" w14:textId="77777777" w:rsidTr="002F7BD9">
        <w:trPr>
          <w:gridAfter w:val="3"/>
          <w:wAfter w:w="1224" w:type="dxa"/>
          <w:trHeight w:val="300"/>
        </w:trPr>
        <w:tc>
          <w:tcPr>
            <w:tcW w:w="7802" w:type="dxa"/>
            <w:gridSpan w:val="9"/>
            <w:tcBorders>
              <w:top w:val="nil"/>
              <w:left w:val="nil"/>
              <w:bottom w:val="single" w:sz="4" w:space="0" w:color="auto"/>
              <w:right w:val="nil"/>
            </w:tcBorders>
            <w:shd w:val="clear" w:color="auto" w:fill="auto"/>
            <w:noWrap/>
            <w:vAlign w:val="bottom"/>
          </w:tcPr>
          <w:p w14:paraId="56D8BB08" w14:textId="71E70080" w:rsidR="00681737" w:rsidRDefault="00681737" w:rsidP="00681737">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*Upshift factor of 1.667 applied to the raw </w:t>
            </w:r>
            <w:r w:rsidR="008F27C8">
              <w:rPr>
                <w:rFonts w:ascii="Calibri" w:eastAsia="Times New Roman" w:hAnsi="Calibri" w:cs="Calibri"/>
                <w:color w:val="000000"/>
                <w:sz w:val="22"/>
                <w:szCs w:val="22"/>
                <w:lang w:eastAsia="en-GB"/>
              </w:rPr>
              <w:t>spending data</w:t>
            </w:r>
          </w:p>
          <w:p w14:paraId="538C0A6E" w14:textId="77777777" w:rsidR="00681737" w:rsidRDefault="00681737" w:rsidP="00681737">
            <w:pPr>
              <w:rPr>
                <w:rFonts w:ascii="Calibri" w:eastAsia="Times New Roman" w:hAnsi="Calibri" w:cs="Calibri"/>
                <w:color w:val="000000"/>
                <w:sz w:val="22"/>
                <w:szCs w:val="22"/>
                <w:lang w:eastAsia="en-GB"/>
              </w:rPr>
            </w:pPr>
          </w:p>
          <w:p w14:paraId="2A7A87A4" w14:textId="77777777" w:rsidR="00681737" w:rsidRPr="00681737" w:rsidRDefault="00681737" w:rsidP="00681737">
            <w:pPr>
              <w:jc w:val="right"/>
              <w:rPr>
                <w:rFonts w:ascii="Calibri" w:eastAsia="Times New Roman" w:hAnsi="Calibri" w:cs="Calibri"/>
                <w:color w:val="000000"/>
                <w:sz w:val="22"/>
                <w:szCs w:val="22"/>
                <w:lang w:eastAsia="en-GB"/>
              </w:rPr>
            </w:pPr>
          </w:p>
        </w:tc>
      </w:tr>
      <w:tr w:rsidR="00EF4656" w:rsidRPr="0069210D" w:rsidDel="00331420" w14:paraId="0368810C" w14:textId="77777777" w:rsidTr="00681737">
        <w:trPr>
          <w:trHeight w:val="300"/>
          <w:del w:id="29" w:author="Damon Morris" w:date="2022-02-03T18:19:00Z"/>
        </w:trPr>
        <w:tc>
          <w:tcPr>
            <w:tcW w:w="4250" w:type="dxa"/>
            <w:gridSpan w:val="3"/>
            <w:tcBorders>
              <w:top w:val="nil"/>
              <w:left w:val="nil"/>
              <w:bottom w:val="nil"/>
              <w:right w:val="nil"/>
            </w:tcBorders>
            <w:shd w:val="clear" w:color="auto" w:fill="auto"/>
            <w:noWrap/>
            <w:vAlign w:val="bottom"/>
            <w:hideMark/>
          </w:tcPr>
          <w:p w14:paraId="129E1976" w14:textId="68D30111" w:rsidR="0069210D" w:rsidRPr="0069210D" w:rsidDel="00331420" w:rsidRDefault="0069210D" w:rsidP="0069210D">
            <w:pPr>
              <w:rPr>
                <w:del w:id="30" w:author="Damon Morris" w:date="2022-02-03T18:19:00Z"/>
                <w:rFonts w:ascii="Calibri" w:eastAsia="Times New Roman" w:hAnsi="Calibri" w:cs="Calibri"/>
                <w:b/>
                <w:bCs/>
                <w:color w:val="000000"/>
                <w:sz w:val="22"/>
                <w:szCs w:val="22"/>
                <w:lang w:eastAsia="en-GB"/>
              </w:rPr>
            </w:pPr>
            <w:commentRangeStart w:id="31"/>
            <w:del w:id="32" w:author="Damon Morris" w:date="2022-02-03T18:19:00Z">
              <w:r w:rsidRPr="0069210D" w:rsidDel="00331420">
                <w:rPr>
                  <w:rFonts w:ascii="Calibri" w:eastAsia="Times New Roman" w:hAnsi="Calibri" w:cs="Calibri"/>
                  <w:b/>
                  <w:bCs/>
                  <w:color w:val="000000"/>
                  <w:sz w:val="22"/>
                  <w:szCs w:val="22"/>
                  <w:lang w:eastAsia="en-GB"/>
                </w:rPr>
                <w:delText xml:space="preserve">Table 1. Upshift Calculations </w:delText>
              </w:r>
              <w:commentRangeEnd w:id="31"/>
              <w:r w:rsidR="006B711F" w:rsidDel="00331420">
                <w:rPr>
                  <w:rStyle w:val="CommentReference"/>
                </w:rPr>
                <w:commentReference w:id="31"/>
              </w:r>
            </w:del>
          </w:p>
        </w:tc>
        <w:tc>
          <w:tcPr>
            <w:tcW w:w="1821" w:type="dxa"/>
            <w:gridSpan w:val="3"/>
            <w:tcBorders>
              <w:top w:val="nil"/>
              <w:left w:val="nil"/>
              <w:bottom w:val="nil"/>
              <w:right w:val="nil"/>
            </w:tcBorders>
            <w:shd w:val="clear" w:color="auto" w:fill="auto"/>
            <w:noWrap/>
            <w:vAlign w:val="bottom"/>
            <w:hideMark/>
          </w:tcPr>
          <w:p w14:paraId="56437625" w14:textId="01DCCB69" w:rsidR="0069210D" w:rsidRPr="0069210D" w:rsidDel="00331420" w:rsidRDefault="0069210D" w:rsidP="0069210D">
            <w:pPr>
              <w:rPr>
                <w:del w:id="33"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75183EB5" w14:textId="0E7433A5" w:rsidR="0069210D" w:rsidRPr="0069210D" w:rsidDel="00331420" w:rsidRDefault="0069210D" w:rsidP="0069210D">
            <w:pPr>
              <w:rPr>
                <w:del w:id="34"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3E2A9AB8" w14:textId="1AEDF2C6" w:rsidR="0069210D" w:rsidRPr="0069210D" w:rsidDel="00331420" w:rsidRDefault="0069210D" w:rsidP="0069210D">
            <w:pPr>
              <w:rPr>
                <w:del w:id="35" w:author="Damon Morris" w:date="2022-02-03T18:19:00Z"/>
                <w:rFonts w:ascii="Times New Roman" w:eastAsia="Times New Roman" w:hAnsi="Times New Roman" w:cs="Times New Roman"/>
                <w:sz w:val="20"/>
                <w:szCs w:val="20"/>
                <w:lang w:eastAsia="en-GB"/>
              </w:rPr>
            </w:pPr>
          </w:p>
        </w:tc>
      </w:tr>
      <w:tr w:rsidR="00EF4656" w:rsidRPr="0069210D" w:rsidDel="00331420" w14:paraId="745E9C5B" w14:textId="77777777" w:rsidTr="00681737">
        <w:trPr>
          <w:trHeight w:val="300"/>
          <w:del w:id="36" w:author="Damon Morris" w:date="2022-02-03T18:19:00Z"/>
        </w:trPr>
        <w:tc>
          <w:tcPr>
            <w:tcW w:w="4250" w:type="dxa"/>
            <w:gridSpan w:val="3"/>
            <w:tcBorders>
              <w:top w:val="single" w:sz="4" w:space="0" w:color="auto"/>
              <w:left w:val="nil"/>
              <w:bottom w:val="single" w:sz="4" w:space="0" w:color="auto"/>
              <w:right w:val="nil"/>
            </w:tcBorders>
            <w:shd w:val="clear" w:color="auto" w:fill="auto"/>
            <w:noWrap/>
            <w:vAlign w:val="bottom"/>
            <w:hideMark/>
          </w:tcPr>
          <w:p w14:paraId="1F628F83" w14:textId="31D9B1AA" w:rsidR="0069210D" w:rsidRPr="0069210D" w:rsidDel="00331420" w:rsidRDefault="0069210D" w:rsidP="0069210D">
            <w:pPr>
              <w:rPr>
                <w:del w:id="37" w:author="Damon Morris" w:date="2022-02-03T18:19:00Z"/>
                <w:rFonts w:ascii="Calibri" w:eastAsia="Times New Roman" w:hAnsi="Calibri" w:cs="Calibri"/>
                <w:color w:val="000000"/>
                <w:sz w:val="22"/>
                <w:szCs w:val="22"/>
                <w:lang w:eastAsia="en-GB"/>
              </w:rPr>
            </w:pPr>
            <w:del w:id="38" w:author="Damon Morris" w:date="2022-02-03T18:19:00Z">
              <w:r w:rsidRPr="0069210D" w:rsidDel="00331420">
                <w:rPr>
                  <w:rFonts w:ascii="Calibri" w:eastAsia="Times New Roman" w:hAnsi="Calibri" w:cs="Calibri"/>
                  <w:color w:val="000000"/>
                  <w:sz w:val="22"/>
                  <w:szCs w:val="22"/>
                  <w:lang w:eastAsia="en-GB"/>
                </w:rPr>
                <w:delText>HMRC estimated spend</w:delText>
              </w:r>
            </w:del>
          </w:p>
        </w:tc>
        <w:tc>
          <w:tcPr>
            <w:tcW w:w="1821" w:type="dxa"/>
            <w:gridSpan w:val="3"/>
            <w:tcBorders>
              <w:top w:val="single" w:sz="4" w:space="0" w:color="auto"/>
              <w:left w:val="nil"/>
              <w:bottom w:val="single" w:sz="4" w:space="0" w:color="auto"/>
              <w:right w:val="nil"/>
            </w:tcBorders>
            <w:shd w:val="clear" w:color="auto" w:fill="auto"/>
            <w:noWrap/>
            <w:vAlign w:val="bottom"/>
            <w:hideMark/>
          </w:tcPr>
          <w:p w14:paraId="23284CDD" w14:textId="10F85668" w:rsidR="0069210D" w:rsidRPr="0069210D" w:rsidDel="00331420" w:rsidRDefault="0069210D" w:rsidP="0069210D">
            <w:pPr>
              <w:rPr>
                <w:del w:id="39" w:author="Damon Morris" w:date="2022-02-03T18:19:00Z"/>
                <w:rFonts w:ascii="Calibri" w:eastAsia="Times New Roman" w:hAnsi="Calibri" w:cs="Calibri"/>
                <w:color w:val="000000"/>
                <w:sz w:val="22"/>
                <w:szCs w:val="22"/>
                <w:lang w:eastAsia="en-GB"/>
              </w:rPr>
            </w:pPr>
            <w:del w:id="40" w:author="Damon Morris" w:date="2022-02-03T18:19:00Z">
              <w:r w:rsidRPr="0069210D" w:rsidDel="00331420">
                <w:rPr>
                  <w:rFonts w:ascii="Calibri" w:eastAsia="Times New Roman" w:hAnsi="Calibri" w:cs="Calibri"/>
                  <w:color w:val="000000"/>
                  <w:sz w:val="22"/>
                  <w:szCs w:val="22"/>
                  <w:lang w:eastAsia="en-GB"/>
                </w:rPr>
                <w:delText>Cigarettes</w:delText>
              </w:r>
            </w:del>
          </w:p>
        </w:tc>
        <w:tc>
          <w:tcPr>
            <w:tcW w:w="1822" w:type="dxa"/>
            <w:gridSpan w:val="4"/>
            <w:tcBorders>
              <w:top w:val="single" w:sz="4" w:space="0" w:color="auto"/>
              <w:left w:val="nil"/>
              <w:bottom w:val="single" w:sz="4" w:space="0" w:color="auto"/>
              <w:right w:val="nil"/>
            </w:tcBorders>
            <w:shd w:val="clear" w:color="auto" w:fill="auto"/>
            <w:noWrap/>
            <w:vAlign w:val="bottom"/>
            <w:hideMark/>
          </w:tcPr>
          <w:p w14:paraId="5C197D92" w14:textId="7CEBD24A" w:rsidR="0069210D" w:rsidRPr="0069210D" w:rsidDel="00331420" w:rsidRDefault="0069210D" w:rsidP="0069210D">
            <w:pPr>
              <w:rPr>
                <w:del w:id="41" w:author="Damon Morris" w:date="2022-02-03T18:19:00Z"/>
                <w:rFonts w:ascii="Calibri" w:eastAsia="Times New Roman" w:hAnsi="Calibri" w:cs="Calibri"/>
                <w:color w:val="000000"/>
                <w:sz w:val="22"/>
                <w:szCs w:val="22"/>
                <w:lang w:eastAsia="en-GB"/>
              </w:rPr>
            </w:pPr>
            <w:del w:id="42" w:author="Damon Morris" w:date="2022-02-03T18:19:00Z">
              <w:r w:rsidRPr="0069210D" w:rsidDel="00331420">
                <w:rPr>
                  <w:rFonts w:ascii="Calibri" w:eastAsia="Times New Roman" w:hAnsi="Calibri" w:cs="Calibri"/>
                  <w:color w:val="000000"/>
                  <w:sz w:val="22"/>
                  <w:szCs w:val="22"/>
                  <w:lang w:eastAsia="en-GB"/>
                </w:rPr>
                <w:delText>HRT</w:delText>
              </w:r>
            </w:del>
          </w:p>
        </w:tc>
        <w:tc>
          <w:tcPr>
            <w:tcW w:w="1133" w:type="dxa"/>
            <w:gridSpan w:val="2"/>
            <w:tcBorders>
              <w:top w:val="single" w:sz="4" w:space="0" w:color="auto"/>
              <w:left w:val="nil"/>
              <w:bottom w:val="single" w:sz="4" w:space="0" w:color="auto"/>
              <w:right w:val="nil"/>
            </w:tcBorders>
            <w:shd w:val="clear" w:color="auto" w:fill="auto"/>
            <w:noWrap/>
            <w:vAlign w:val="bottom"/>
            <w:hideMark/>
          </w:tcPr>
          <w:p w14:paraId="58F32839" w14:textId="63CB3665" w:rsidR="0069210D" w:rsidRPr="0069210D" w:rsidDel="00331420" w:rsidRDefault="0069210D" w:rsidP="0069210D">
            <w:pPr>
              <w:rPr>
                <w:del w:id="43" w:author="Damon Morris" w:date="2022-02-03T18:19:00Z"/>
                <w:rFonts w:ascii="Calibri" w:eastAsia="Times New Roman" w:hAnsi="Calibri" w:cs="Calibri"/>
                <w:color w:val="000000"/>
                <w:sz w:val="22"/>
                <w:szCs w:val="22"/>
                <w:lang w:eastAsia="en-GB"/>
              </w:rPr>
            </w:pPr>
            <w:del w:id="44" w:author="Damon Morris" w:date="2022-02-03T18:19:00Z">
              <w:r w:rsidRPr="0069210D" w:rsidDel="00331420">
                <w:rPr>
                  <w:rFonts w:ascii="Calibri" w:eastAsia="Times New Roman" w:hAnsi="Calibri" w:cs="Calibri"/>
                  <w:color w:val="000000"/>
                  <w:sz w:val="22"/>
                  <w:szCs w:val="22"/>
                  <w:lang w:eastAsia="en-GB"/>
                </w:rPr>
                <w:delText>Total (£m)</w:delText>
              </w:r>
            </w:del>
          </w:p>
        </w:tc>
      </w:tr>
      <w:tr w:rsidR="00EF4656" w:rsidRPr="0069210D" w:rsidDel="00331420" w14:paraId="13FE913E" w14:textId="77777777" w:rsidTr="00681737">
        <w:trPr>
          <w:trHeight w:val="300"/>
          <w:del w:id="45" w:author="Damon Morris" w:date="2022-02-03T18:19:00Z"/>
        </w:trPr>
        <w:tc>
          <w:tcPr>
            <w:tcW w:w="4250" w:type="dxa"/>
            <w:gridSpan w:val="3"/>
            <w:tcBorders>
              <w:top w:val="nil"/>
              <w:left w:val="nil"/>
              <w:bottom w:val="nil"/>
              <w:right w:val="nil"/>
            </w:tcBorders>
            <w:shd w:val="clear" w:color="auto" w:fill="auto"/>
            <w:noWrap/>
            <w:vAlign w:val="bottom"/>
            <w:hideMark/>
          </w:tcPr>
          <w:p w14:paraId="540BD331" w14:textId="479498BA" w:rsidR="0069210D" w:rsidRPr="0069210D" w:rsidDel="00331420" w:rsidRDefault="0069210D" w:rsidP="0069210D">
            <w:pPr>
              <w:rPr>
                <w:del w:id="46" w:author="Damon Morris" w:date="2022-02-03T18:19:00Z"/>
                <w:rFonts w:ascii="Calibri" w:eastAsia="Times New Roman" w:hAnsi="Calibri" w:cs="Calibri"/>
                <w:color w:val="000000"/>
                <w:sz w:val="22"/>
                <w:szCs w:val="22"/>
                <w:lang w:eastAsia="en-GB"/>
              </w:rPr>
            </w:pPr>
            <w:del w:id="47" w:author="Damon Morris" w:date="2022-02-03T18:19:00Z">
              <w:r w:rsidRPr="0069210D" w:rsidDel="00331420">
                <w:rPr>
                  <w:rFonts w:ascii="Calibri" w:eastAsia="Times New Roman" w:hAnsi="Calibri" w:cs="Calibri"/>
                  <w:color w:val="000000"/>
                  <w:sz w:val="22"/>
                  <w:szCs w:val="22"/>
                  <w:lang w:eastAsia="en-GB"/>
                </w:rPr>
                <w:delText>Total duty receipts (£m)</w:delText>
              </w:r>
            </w:del>
          </w:p>
        </w:tc>
        <w:tc>
          <w:tcPr>
            <w:tcW w:w="1821" w:type="dxa"/>
            <w:gridSpan w:val="3"/>
            <w:tcBorders>
              <w:top w:val="nil"/>
              <w:left w:val="nil"/>
              <w:bottom w:val="nil"/>
              <w:right w:val="nil"/>
            </w:tcBorders>
            <w:shd w:val="clear" w:color="auto" w:fill="auto"/>
            <w:noWrap/>
            <w:vAlign w:val="bottom"/>
            <w:hideMark/>
          </w:tcPr>
          <w:p w14:paraId="64B1E2C1" w14:textId="13F47B95" w:rsidR="0069210D" w:rsidRPr="0069210D" w:rsidDel="00331420" w:rsidRDefault="0069210D" w:rsidP="0069210D">
            <w:pPr>
              <w:jc w:val="right"/>
              <w:rPr>
                <w:del w:id="48" w:author="Damon Morris" w:date="2022-02-03T18:19:00Z"/>
                <w:rFonts w:ascii="Calibri" w:eastAsia="Times New Roman" w:hAnsi="Calibri" w:cs="Calibri"/>
                <w:color w:val="000000"/>
                <w:sz w:val="22"/>
                <w:szCs w:val="22"/>
                <w:lang w:eastAsia="en-GB"/>
              </w:rPr>
            </w:pPr>
            <w:commentRangeStart w:id="49"/>
            <w:commentRangeStart w:id="50"/>
            <w:del w:id="51" w:author="Damon Morris" w:date="2022-02-03T18:19:00Z">
              <w:r w:rsidRPr="0069210D" w:rsidDel="00331420">
                <w:rPr>
                  <w:rFonts w:ascii="Calibri" w:eastAsia="Times New Roman" w:hAnsi="Calibri" w:cs="Calibri"/>
                  <w:color w:val="000000"/>
                  <w:sz w:val="22"/>
                  <w:szCs w:val="22"/>
                  <w:lang w:eastAsia="en-GB"/>
                </w:rPr>
                <w:delText>6,372</w:delText>
              </w:r>
              <w:commentRangeEnd w:id="49"/>
              <w:r w:rsidR="006B711F" w:rsidDel="00331420">
                <w:rPr>
                  <w:rStyle w:val="CommentReference"/>
                </w:rPr>
                <w:commentReference w:id="49"/>
              </w:r>
            </w:del>
            <w:commentRangeEnd w:id="50"/>
            <w:r w:rsidR="009A2650">
              <w:rPr>
                <w:rStyle w:val="CommentReference"/>
              </w:rPr>
              <w:commentReference w:id="50"/>
            </w:r>
          </w:p>
        </w:tc>
        <w:tc>
          <w:tcPr>
            <w:tcW w:w="1822" w:type="dxa"/>
            <w:gridSpan w:val="4"/>
            <w:tcBorders>
              <w:top w:val="nil"/>
              <w:left w:val="nil"/>
              <w:bottom w:val="nil"/>
              <w:right w:val="nil"/>
            </w:tcBorders>
            <w:shd w:val="clear" w:color="auto" w:fill="auto"/>
            <w:noWrap/>
            <w:vAlign w:val="bottom"/>
            <w:hideMark/>
          </w:tcPr>
          <w:p w14:paraId="1754EBCB" w14:textId="1A7CD508" w:rsidR="0069210D" w:rsidRPr="0069210D" w:rsidDel="00331420" w:rsidRDefault="0069210D" w:rsidP="0069210D">
            <w:pPr>
              <w:jc w:val="right"/>
              <w:rPr>
                <w:del w:id="52" w:author="Damon Morris" w:date="2022-02-03T18:19:00Z"/>
                <w:rFonts w:ascii="Calibri" w:eastAsia="Times New Roman" w:hAnsi="Calibri" w:cs="Calibri"/>
                <w:color w:val="000000"/>
                <w:sz w:val="22"/>
                <w:szCs w:val="22"/>
                <w:lang w:eastAsia="en-GB"/>
              </w:rPr>
            </w:pPr>
            <w:del w:id="53" w:author="Damon Morris" w:date="2022-02-03T18:19:00Z">
              <w:r w:rsidRPr="0069210D" w:rsidDel="00331420">
                <w:rPr>
                  <w:rFonts w:ascii="Calibri" w:eastAsia="Times New Roman" w:hAnsi="Calibri" w:cs="Calibri"/>
                  <w:color w:val="000000"/>
                  <w:sz w:val="22"/>
                  <w:szCs w:val="22"/>
                  <w:lang w:eastAsia="en-GB"/>
                </w:rPr>
                <w:delText>1,188</w:delText>
              </w:r>
            </w:del>
          </w:p>
        </w:tc>
        <w:tc>
          <w:tcPr>
            <w:tcW w:w="1133" w:type="dxa"/>
            <w:gridSpan w:val="2"/>
            <w:tcBorders>
              <w:top w:val="nil"/>
              <w:left w:val="nil"/>
              <w:bottom w:val="nil"/>
              <w:right w:val="nil"/>
            </w:tcBorders>
            <w:shd w:val="clear" w:color="auto" w:fill="auto"/>
            <w:noWrap/>
            <w:vAlign w:val="bottom"/>
            <w:hideMark/>
          </w:tcPr>
          <w:p w14:paraId="2FE690E1" w14:textId="42055DDC" w:rsidR="0069210D" w:rsidRPr="0069210D" w:rsidDel="00331420" w:rsidRDefault="0069210D" w:rsidP="0069210D">
            <w:pPr>
              <w:jc w:val="right"/>
              <w:rPr>
                <w:del w:id="54" w:author="Damon Morris" w:date="2022-02-03T18:19:00Z"/>
                <w:rFonts w:ascii="Calibri" w:eastAsia="Times New Roman" w:hAnsi="Calibri" w:cs="Calibri"/>
                <w:color w:val="000000"/>
                <w:sz w:val="22"/>
                <w:szCs w:val="22"/>
                <w:lang w:eastAsia="en-GB"/>
              </w:rPr>
            </w:pPr>
          </w:p>
        </w:tc>
      </w:tr>
      <w:tr w:rsidR="00EF4656" w:rsidRPr="0069210D" w:rsidDel="00331420" w14:paraId="19FF446C" w14:textId="77777777" w:rsidTr="00681737">
        <w:trPr>
          <w:trHeight w:val="300"/>
          <w:del w:id="55" w:author="Damon Morris" w:date="2022-02-03T18:19:00Z"/>
        </w:trPr>
        <w:tc>
          <w:tcPr>
            <w:tcW w:w="4250" w:type="dxa"/>
            <w:gridSpan w:val="3"/>
            <w:tcBorders>
              <w:top w:val="nil"/>
              <w:left w:val="nil"/>
              <w:bottom w:val="nil"/>
              <w:right w:val="nil"/>
            </w:tcBorders>
            <w:shd w:val="clear" w:color="auto" w:fill="auto"/>
            <w:noWrap/>
            <w:vAlign w:val="bottom"/>
            <w:hideMark/>
          </w:tcPr>
          <w:p w14:paraId="2901BB68" w14:textId="0B402D59" w:rsidR="0069210D" w:rsidRPr="0069210D" w:rsidDel="00331420" w:rsidRDefault="0069210D" w:rsidP="0069210D">
            <w:pPr>
              <w:rPr>
                <w:del w:id="56" w:author="Damon Morris" w:date="2022-02-03T18:19:00Z"/>
                <w:rFonts w:ascii="Calibri" w:eastAsia="Times New Roman" w:hAnsi="Calibri" w:cs="Calibri"/>
                <w:color w:val="000000"/>
                <w:sz w:val="22"/>
                <w:szCs w:val="22"/>
                <w:lang w:eastAsia="en-GB"/>
              </w:rPr>
            </w:pPr>
            <w:del w:id="57" w:author="Damon Morris" w:date="2022-02-03T18:19:00Z">
              <w:r w:rsidRPr="0069210D" w:rsidDel="00331420">
                <w:rPr>
                  <w:rFonts w:ascii="Calibri" w:eastAsia="Times New Roman" w:hAnsi="Calibri" w:cs="Calibri"/>
                  <w:color w:val="000000"/>
                  <w:sz w:val="22"/>
                  <w:szCs w:val="22"/>
                  <w:lang w:eastAsia="en-GB"/>
                </w:rPr>
                <w:delText>Pack Price Dec 2018 (£ per 20 cigs/100g HRT)</w:delText>
              </w:r>
            </w:del>
          </w:p>
        </w:tc>
        <w:tc>
          <w:tcPr>
            <w:tcW w:w="1821" w:type="dxa"/>
            <w:gridSpan w:val="3"/>
            <w:tcBorders>
              <w:top w:val="nil"/>
              <w:left w:val="nil"/>
              <w:bottom w:val="nil"/>
              <w:right w:val="nil"/>
            </w:tcBorders>
            <w:shd w:val="clear" w:color="auto" w:fill="auto"/>
            <w:noWrap/>
            <w:vAlign w:val="bottom"/>
            <w:hideMark/>
          </w:tcPr>
          <w:p w14:paraId="427F3D34" w14:textId="1B1D6AAA" w:rsidR="0069210D" w:rsidRPr="0069210D" w:rsidDel="00331420" w:rsidRDefault="0069210D" w:rsidP="0069210D">
            <w:pPr>
              <w:jc w:val="right"/>
              <w:rPr>
                <w:del w:id="58" w:author="Damon Morris" w:date="2022-02-03T18:19:00Z"/>
                <w:rFonts w:ascii="Calibri" w:eastAsia="Times New Roman" w:hAnsi="Calibri" w:cs="Calibri"/>
                <w:color w:val="000000"/>
                <w:sz w:val="22"/>
                <w:szCs w:val="22"/>
                <w:lang w:eastAsia="en-GB"/>
              </w:rPr>
            </w:pPr>
            <w:del w:id="59" w:author="Damon Morris" w:date="2022-02-03T18:19:00Z">
              <w:r w:rsidRPr="0069210D" w:rsidDel="00331420">
                <w:rPr>
                  <w:rFonts w:ascii="Calibri" w:eastAsia="Times New Roman" w:hAnsi="Calibri" w:cs="Calibri"/>
                  <w:color w:val="000000"/>
                  <w:sz w:val="22"/>
                  <w:szCs w:val="22"/>
                  <w:lang w:eastAsia="en-GB"/>
                </w:rPr>
                <w:delText>£10.63</w:delText>
              </w:r>
            </w:del>
          </w:p>
        </w:tc>
        <w:tc>
          <w:tcPr>
            <w:tcW w:w="1822" w:type="dxa"/>
            <w:gridSpan w:val="4"/>
            <w:tcBorders>
              <w:top w:val="nil"/>
              <w:left w:val="nil"/>
              <w:bottom w:val="nil"/>
              <w:right w:val="nil"/>
            </w:tcBorders>
            <w:shd w:val="clear" w:color="auto" w:fill="auto"/>
            <w:noWrap/>
            <w:vAlign w:val="bottom"/>
            <w:hideMark/>
          </w:tcPr>
          <w:p w14:paraId="265BC51D" w14:textId="3EC4EB60" w:rsidR="0069210D" w:rsidRPr="0069210D" w:rsidDel="00331420" w:rsidRDefault="0069210D" w:rsidP="0069210D">
            <w:pPr>
              <w:jc w:val="right"/>
              <w:rPr>
                <w:del w:id="60" w:author="Damon Morris" w:date="2022-02-03T18:19:00Z"/>
                <w:rFonts w:ascii="Calibri" w:eastAsia="Times New Roman" w:hAnsi="Calibri" w:cs="Calibri"/>
                <w:color w:val="000000"/>
                <w:sz w:val="22"/>
                <w:szCs w:val="22"/>
                <w:lang w:eastAsia="en-GB"/>
              </w:rPr>
            </w:pPr>
            <w:del w:id="61" w:author="Damon Morris" w:date="2022-02-03T18:19:00Z">
              <w:r w:rsidRPr="0069210D" w:rsidDel="00331420">
                <w:rPr>
                  <w:rFonts w:ascii="Calibri" w:eastAsia="Times New Roman" w:hAnsi="Calibri" w:cs="Calibri"/>
                  <w:color w:val="000000"/>
                  <w:sz w:val="22"/>
                  <w:szCs w:val="22"/>
                  <w:lang w:eastAsia="en-GB"/>
                </w:rPr>
                <w:delText>£47.90</w:delText>
              </w:r>
            </w:del>
          </w:p>
        </w:tc>
        <w:tc>
          <w:tcPr>
            <w:tcW w:w="1133" w:type="dxa"/>
            <w:gridSpan w:val="2"/>
            <w:tcBorders>
              <w:top w:val="nil"/>
              <w:left w:val="nil"/>
              <w:bottom w:val="nil"/>
              <w:right w:val="nil"/>
            </w:tcBorders>
            <w:shd w:val="clear" w:color="auto" w:fill="auto"/>
            <w:noWrap/>
            <w:vAlign w:val="bottom"/>
            <w:hideMark/>
          </w:tcPr>
          <w:p w14:paraId="29A5BF7B" w14:textId="2386A468" w:rsidR="0069210D" w:rsidRPr="0069210D" w:rsidDel="00331420" w:rsidRDefault="0069210D" w:rsidP="0069210D">
            <w:pPr>
              <w:jc w:val="right"/>
              <w:rPr>
                <w:del w:id="62" w:author="Damon Morris" w:date="2022-02-03T18:19:00Z"/>
                <w:rFonts w:ascii="Calibri" w:eastAsia="Times New Roman" w:hAnsi="Calibri" w:cs="Calibri"/>
                <w:color w:val="000000"/>
                <w:sz w:val="22"/>
                <w:szCs w:val="22"/>
                <w:lang w:eastAsia="en-GB"/>
              </w:rPr>
            </w:pPr>
          </w:p>
        </w:tc>
      </w:tr>
      <w:tr w:rsidR="00EF4656" w:rsidRPr="0069210D" w:rsidDel="00331420" w14:paraId="16323642" w14:textId="77777777" w:rsidTr="00681737">
        <w:trPr>
          <w:trHeight w:val="300"/>
          <w:del w:id="63" w:author="Damon Morris" w:date="2022-02-03T18:19:00Z"/>
        </w:trPr>
        <w:tc>
          <w:tcPr>
            <w:tcW w:w="4250" w:type="dxa"/>
            <w:gridSpan w:val="3"/>
            <w:tcBorders>
              <w:top w:val="nil"/>
              <w:left w:val="nil"/>
              <w:bottom w:val="nil"/>
              <w:right w:val="nil"/>
            </w:tcBorders>
            <w:shd w:val="clear" w:color="auto" w:fill="auto"/>
            <w:noWrap/>
            <w:vAlign w:val="bottom"/>
            <w:hideMark/>
          </w:tcPr>
          <w:p w14:paraId="288B50F0" w14:textId="1BDE95C6" w:rsidR="0069210D" w:rsidRPr="0069210D" w:rsidDel="00331420" w:rsidRDefault="0069210D" w:rsidP="0069210D">
            <w:pPr>
              <w:rPr>
                <w:del w:id="64" w:author="Damon Morris" w:date="2022-02-03T18:19:00Z"/>
                <w:rFonts w:ascii="Calibri" w:eastAsia="Times New Roman" w:hAnsi="Calibri" w:cs="Calibri"/>
                <w:color w:val="000000"/>
                <w:sz w:val="22"/>
                <w:szCs w:val="22"/>
                <w:lang w:eastAsia="en-GB"/>
              </w:rPr>
            </w:pPr>
            <w:del w:id="65" w:author="Damon Morris" w:date="2022-02-03T18:19:00Z">
              <w:r w:rsidRPr="0069210D" w:rsidDel="00331420">
                <w:rPr>
                  <w:rFonts w:ascii="Calibri" w:eastAsia="Times New Roman" w:hAnsi="Calibri" w:cs="Calibri"/>
                  <w:color w:val="000000"/>
                  <w:sz w:val="22"/>
                  <w:szCs w:val="22"/>
                  <w:lang w:eastAsia="en-GB"/>
                </w:rPr>
                <w:delText>Ad-Valorem tax rate</w:delText>
              </w:r>
            </w:del>
          </w:p>
        </w:tc>
        <w:tc>
          <w:tcPr>
            <w:tcW w:w="1821" w:type="dxa"/>
            <w:gridSpan w:val="3"/>
            <w:tcBorders>
              <w:top w:val="nil"/>
              <w:left w:val="nil"/>
              <w:bottom w:val="nil"/>
              <w:right w:val="nil"/>
            </w:tcBorders>
            <w:shd w:val="clear" w:color="auto" w:fill="auto"/>
            <w:noWrap/>
            <w:vAlign w:val="bottom"/>
            <w:hideMark/>
          </w:tcPr>
          <w:p w14:paraId="03ACC1EF" w14:textId="25533C76" w:rsidR="0069210D" w:rsidRPr="0069210D" w:rsidDel="00331420" w:rsidRDefault="0069210D" w:rsidP="0069210D">
            <w:pPr>
              <w:jc w:val="right"/>
              <w:rPr>
                <w:del w:id="66" w:author="Damon Morris" w:date="2022-02-03T18:19:00Z"/>
                <w:rFonts w:ascii="Calibri" w:eastAsia="Times New Roman" w:hAnsi="Calibri" w:cs="Calibri"/>
                <w:color w:val="000000"/>
                <w:sz w:val="22"/>
                <w:szCs w:val="22"/>
                <w:lang w:eastAsia="en-GB"/>
              </w:rPr>
            </w:pPr>
            <w:del w:id="67" w:author="Damon Morris" w:date="2022-02-03T18:19:00Z">
              <w:r w:rsidRPr="0069210D" w:rsidDel="00331420">
                <w:rPr>
                  <w:rFonts w:ascii="Calibri" w:eastAsia="Times New Roman" w:hAnsi="Calibri" w:cs="Calibri"/>
                  <w:color w:val="000000"/>
                  <w:sz w:val="22"/>
                  <w:szCs w:val="22"/>
                  <w:lang w:eastAsia="en-GB"/>
                </w:rPr>
                <w:delText>16.50%</w:delText>
              </w:r>
            </w:del>
          </w:p>
        </w:tc>
        <w:tc>
          <w:tcPr>
            <w:tcW w:w="1822" w:type="dxa"/>
            <w:gridSpan w:val="4"/>
            <w:tcBorders>
              <w:top w:val="nil"/>
              <w:left w:val="nil"/>
              <w:bottom w:val="nil"/>
              <w:right w:val="nil"/>
            </w:tcBorders>
            <w:shd w:val="clear" w:color="auto" w:fill="auto"/>
            <w:noWrap/>
            <w:vAlign w:val="bottom"/>
            <w:hideMark/>
          </w:tcPr>
          <w:p w14:paraId="1598B0E3" w14:textId="02439EDF" w:rsidR="0069210D" w:rsidRPr="0069210D" w:rsidDel="00331420" w:rsidRDefault="0069210D" w:rsidP="0069210D">
            <w:pPr>
              <w:jc w:val="right"/>
              <w:rPr>
                <w:del w:id="68" w:author="Damon Morris" w:date="2022-02-03T18:19:00Z"/>
                <w:rFonts w:ascii="Calibri" w:eastAsia="Times New Roman" w:hAnsi="Calibri" w:cs="Calibri"/>
                <w:color w:val="000000"/>
                <w:sz w:val="22"/>
                <w:szCs w:val="22"/>
                <w:lang w:eastAsia="en-GB"/>
              </w:rPr>
            </w:pPr>
            <w:del w:id="69" w:author="Damon Morris" w:date="2022-02-03T18:19:00Z">
              <w:r w:rsidRPr="0069210D" w:rsidDel="00331420">
                <w:rPr>
                  <w:rFonts w:ascii="Calibri" w:eastAsia="Times New Roman" w:hAnsi="Calibri" w:cs="Calibri"/>
                  <w:color w:val="000000"/>
                  <w:sz w:val="22"/>
                  <w:szCs w:val="22"/>
                  <w:lang w:eastAsia="en-GB"/>
                </w:rPr>
                <w:delText>0.00%</w:delText>
              </w:r>
            </w:del>
          </w:p>
        </w:tc>
        <w:tc>
          <w:tcPr>
            <w:tcW w:w="1133" w:type="dxa"/>
            <w:gridSpan w:val="2"/>
            <w:tcBorders>
              <w:top w:val="nil"/>
              <w:left w:val="nil"/>
              <w:bottom w:val="nil"/>
              <w:right w:val="nil"/>
            </w:tcBorders>
            <w:shd w:val="clear" w:color="auto" w:fill="auto"/>
            <w:noWrap/>
            <w:vAlign w:val="bottom"/>
            <w:hideMark/>
          </w:tcPr>
          <w:p w14:paraId="1DC6BDBF" w14:textId="77327DF7" w:rsidR="0069210D" w:rsidRPr="0069210D" w:rsidDel="00331420" w:rsidRDefault="0069210D" w:rsidP="0069210D">
            <w:pPr>
              <w:jc w:val="right"/>
              <w:rPr>
                <w:del w:id="70" w:author="Damon Morris" w:date="2022-02-03T18:19:00Z"/>
                <w:rFonts w:ascii="Calibri" w:eastAsia="Times New Roman" w:hAnsi="Calibri" w:cs="Calibri"/>
                <w:color w:val="000000"/>
                <w:sz w:val="22"/>
                <w:szCs w:val="22"/>
                <w:lang w:eastAsia="en-GB"/>
              </w:rPr>
            </w:pPr>
          </w:p>
        </w:tc>
      </w:tr>
      <w:tr w:rsidR="00EF4656" w:rsidRPr="0069210D" w:rsidDel="00331420" w14:paraId="5D87CBC2" w14:textId="77777777" w:rsidTr="00681737">
        <w:trPr>
          <w:trHeight w:val="300"/>
          <w:del w:id="71" w:author="Damon Morris" w:date="2022-02-03T18:19:00Z"/>
        </w:trPr>
        <w:tc>
          <w:tcPr>
            <w:tcW w:w="4250" w:type="dxa"/>
            <w:gridSpan w:val="3"/>
            <w:tcBorders>
              <w:top w:val="nil"/>
              <w:left w:val="nil"/>
              <w:bottom w:val="nil"/>
              <w:right w:val="nil"/>
            </w:tcBorders>
            <w:shd w:val="clear" w:color="auto" w:fill="auto"/>
            <w:noWrap/>
            <w:vAlign w:val="bottom"/>
            <w:hideMark/>
          </w:tcPr>
          <w:p w14:paraId="3CA4B448" w14:textId="1535B0B3" w:rsidR="0069210D" w:rsidRPr="0069210D" w:rsidDel="00331420" w:rsidRDefault="0069210D" w:rsidP="0069210D">
            <w:pPr>
              <w:rPr>
                <w:del w:id="72" w:author="Damon Morris" w:date="2022-02-03T18:19:00Z"/>
                <w:rFonts w:ascii="Calibri" w:eastAsia="Times New Roman" w:hAnsi="Calibri" w:cs="Calibri"/>
                <w:color w:val="000000"/>
                <w:sz w:val="22"/>
                <w:szCs w:val="22"/>
                <w:lang w:eastAsia="en-GB"/>
              </w:rPr>
            </w:pPr>
            <w:del w:id="73" w:author="Damon Morris" w:date="2022-02-03T18:19:00Z">
              <w:r w:rsidRPr="0069210D" w:rsidDel="00331420">
                <w:rPr>
                  <w:rFonts w:ascii="Calibri" w:eastAsia="Times New Roman" w:hAnsi="Calibri" w:cs="Calibri"/>
                  <w:color w:val="000000"/>
                  <w:sz w:val="22"/>
                  <w:szCs w:val="22"/>
                  <w:lang w:eastAsia="en-GB"/>
                </w:rPr>
                <w:delText>Ad-Valorem tax (£ per pack)</w:delText>
              </w:r>
            </w:del>
          </w:p>
        </w:tc>
        <w:tc>
          <w:tcPr>
            <w:tcW w:w="1821" w:type="dxa"/>
            <w:gridSpan w:val="3"/>
            <w:tcBorders>
              <w:top w:val="nil"/>
              <w:left w:val="nil"/>
              <w:bottom w:val="nil"/>
              <w:right w:val="nil"/>
            </w:tcBorders>
            <w:shd w:val="clear" w:color="auto" w:fill="auto"/>
            <w:noWrap/>
            <w:vAlign w:val="bottom"/>
            <w:hideMark/>
          </w:tcPr>
          <w:p w14:paraId="15A4F651" w14:textId="7425DA1D" w:rsidR="0069210D" w:rsidRPr="0069210D" w:rsidDel="00331420" w:rsidRDefault="0069210D" w:rsidP="0069210D">
            <w:pPr>
              <w:jc w:val="right"/>
              <w:rPr>
                <w:del w:id="74" w:author="Damon Morris" w:date="2022-02-03T18:19:00Z"/>
                <w:rFonts w:ascii="Calibri" w:eastAsia="Times New Roman" w:hAnsi="Calibri" w:cs="Calibri"/>
                <w:color w:val="000000"/>
                <w:sz w:val="22"/>
                <w:szCs w:val="22"/>
                <w:lang w:eastAsia="en-GB"/>
              </w:rPr>
            </w:pPr>
            <w:del w:id="75" w:author="Damon Morris" w:date="2022-02-03T18:19:00Z">
              <w:r w:rsidRPr="0069210D" w:rsidDel="00331420">
                <w:rPr>
                  <w:rFonts w:ascii="Calibri" w:eastAsia="Times New Roman" w:hAnsi="Calibri" w:cs="Calibri"/>
                  <w:color w:val="000000"/>
                  <w:sz w:val="22"/>
                  <w:szCs w:val="22"/>
                  <w:lang w:eastAsia="en-GB"/>
                </w:rPr>
                <w:delText>1.75</w:delText>
              </w:r>
            </w:del>
          </w:p>
        </w:tc>
        <w:tc>
          <w:tcPr>
            <w:tcW w:w="1822" w:type="dxa"/>
            <w:gridSpan w:val="4"/>
            <w:tcBorders>
              <w:top w:val="nil"/>
              <w:left w:val="nil"/>
              <w:bottom w:val="nil"/>
              <w:right w:val="nil"/>
            </w:tcBorders>
            <w:shd w:val="clear" w:color="auto" w:fill="auto"/>
            <w:noWrap/>
            <w:vAlign w:val="bottom"/>
            <w:hideMark/>
          </w:tcPr>
          <w:p w14:paraId="748A31D4" w14:textId="4BC616B4" w:rsidR="0069210D" w:rsidRPr="0069210D" w:rsidDel="00331420" w:rsidRDefault="0069210D" w:rsidP="0069210D">
            <w:pPr>
              <w:jc w:val="right"/>
              <w:rPr>
                <w:del w:id="76" w:author="Damon Morris" w:date="2022-02-03T18:19:00Z"/>
                <w:rFonts w:ascii="Calibri" w:eastAsia="Times New Roman" w:hAnsi="Calibri" w:cs="Calibri"/>
                <w:color w:val="000000"/>
                <w:sz w:val="22"/>
                <w:szCs w:val="22"/>
                <w:lang w:eastAsia="en-GB"/>
              </w:rPr>
            </w:pPr>
            <w:del w:id="77" w:author="Damon Morris" w:date="2022-02-03T18:19:00Z">
              <w:r w:rsidRPr="0069210D" w:rsidDel="00331420">
                <w:rPr>
                  <w:rFonts w:ascii="Calibri" w:eastAsia="Times New Roman" w:hAnsi="Calibri" w:cs="Calibri"/>
                  <w:color w:val="000000"/>
                  <w:sz w:val="22"/>
                  <w:szCs w:val="22"/>
                  <w:lang w:eastAsia="en-GB"/>
                </w:rPr>
                <w:delText>0.00</w:delText>
              </w:r>
            </w:del>
          </w:p>
        </w:tc>
        <w:tc>
          <w:tcPr>
            <w:tcW w:w="1133" w:type="dxa"/>
            <w:gridSpan w:val="2"/>
            <w:tcBorders>
              <w:top w:val="nil"/>
              <w:left w:val="nil"/>
              <w:bottom w:val="nil"/>
              <w:right w:val="nil"/>
            </w:tcBorders>
            <w:shd w:val="clear" w:color="auto" w:fill="auto"/>
            <w:noWrap/>
            <w:vAlign w:val="bottom"/>
            <w:hideMark/>
          </w:tcPr>
          <w:p w14:paraId="74A678E4" w14:textId="0961C5FE" w:rsidR="0069210D" w:rsidRPr="0069210D" w:rsidDel="00331420" w:rsidRDefault="0069210D" w:rsidP="0069210D">
            <w:pPr>
              <w:jc w:val="right"/>
              <w:rPr>
                <w:del w:id="78" w:author="Damon Morris" w:date="2022-02-03T18:19:00Z"/>
                <w:rFonts w:ascii="Calibri" w:eastAsia="Times New Roman" w:hAnsi="Calibri" w:cs="Calibri"/>
                <w:color w:val="000000"/>
                <w:sz w:val="22"/>
                <w:szCs w:val="22"/>
                <w:lang w:eastAsia="en-GB"/>
              </w:rPr>
            </w:pPr>
          </w:p>
        </w:tc>
      </w:tr>
      <w:tr w:rsidR="00EF4656" w:rsidRPr="0069210D" w:rsidDel="00331420" w14:paraId="3F034AAA" w14:textId="77777777" w:rsidTr="00681737">
        <w:trPr>
          <w:trHeight w:val="300"/>
          <w:del w:id="79" w:author="Damon Morris" w:date="2022-02-03T18:19:00Z"/>
        </w:trPr>
        <w:tc>
          <w:tcPr>
            <w:tcW w:w="4250" w:type="dxa"/>
            <w:gridSpan w:val="3"/>
            <w:tcBorders>
              <w:top w:val="nil"/>
              <w:left w:val="nil"/>
              <w:bottom w:val="nil"/>
              <w:right w:val="nil"/>
            </w:tcBorders>
            <w:shd w:val="clear" w:color="auto" w:fill="auto"/>
            <w:noWrap/>
            <w:vAlign w:val="bottom"/>
            <w:hideMark/>
          </w:tcPr>
          <w:p w14:paraId="7D63C3BE" w14:textId="0F00AB85" w:rsidR="0069210D" w:rsidRPr="0069210D" w:rsidDel="00331420" w:rsidRDefault="0069210D" w:rsidP="0069210D">
            <w:pPr>
              <w:rPr>
                <w:del w:id="80" w:author="Damon Morris" w:date="2022-02-03T18:19:00Z"/>
                <w:rFonts w:ascii="Calibri" w:eastAsia="Times New Roman" w:hAnsi="Calibri" w:cs="Calibri"/>
                <w:color w:val="000000"/>
                <w:sz w:val="22"/>
                <w:szCs w:val="22"/>
                <w:lang w:eastAsia="en-GB"/>
              </w:rPr>
            </w:pPr>
            <w:del w:id="81" w:author="Damon Morris" w:date="2022-02-03T18:19:00Z">
              <w:r w:rsidRPr="0069210D" w:rsidDel="00331420">
                <w:rPr>
                  <w:rFonts w:ascii="Calibri" w:eastAsia="Times New Roman" w:hAnsi="Calibri" w:cs="Calibri"/>
                  <w:color w:val="000000"/>
                  <w:sz w:val="22"/>
                  <w:szCs w:val="22"/>
                  <w:lang w:eastAsia="en-GB"/>
                </w:rPr>
                <w:delText>Specific duty rate</w:delText>
              </w:r>
            </w:del>
            <w:ins w:id="82" w:author="Tessa Langley (staff)" w:date="2022-01-18T11:54:00Z">
              <w:del w:id="83" w:author="Damon Morris" w:date="2022-02-03T18:19:00Z">
                <w:r w:rsidR="00D873CE" w:rsidDel="00331420">
                  <w:rPr>
                    <w:rFonts w:ascii="Calibri" w:eastAsia="Times New Roman" w:hAnsi="Calibri" w:cs="Calibri"/>
                    <w:color w:val="000000"/>
                    <w:sz w:val="22"/>
                    <w:szCs w:val="22"/>
                    <w:lang w:eastAsia="en-GB"/>
                  </w:rPr>
                  <w:delText xml:space="preserve"> (per 1000 sticks)</w:delText>
                </w:r>
              </w:del>
            </w:ins>
          </w:p>
        </w:tc>
        <w:tc>
          <w:tcPr>
            <w:tcW w:w="1821" w:type="dxa"/>
            <w:gridSpan w:val="3"/>
            <w:tcBorders>
              <w:top w:val="nil"/>
              <w:left w:val="nil"/>
              <w:bottom w:val="nil"/>
              <w:right w:val="nil"/>
            </w:tcBorders>
            <w:shd w:val="clear" w:color="auto" w:fill="auto"/>
            <w:noWrap/>
            <w:vAlign w:val="bottom"/>
            <w:hideMark/>
          </w:tcPr>
          <w:p w14:paraId="77593BEB" w14:textId="29DECFD7" w:rsidR="0069210D" w:rsidRPr="0069210D" w:rsidDel="00331420" w:rsidRDefault="0069210D" w:rsidP="0069210D">
            <w:pPr>
              <w:jc w:val="right"/>
              <w:rPr>
                <w:del w:id="84" w:author="Damon Morris" w:date="2022-02-03T18:19:00Z"/>
                <w:rFonts w:ascii="Calibri" w:eastAsia="Times New Roman" w:hAnsi="Calibri" w:cs="Calibri"/>
                <w:color w:val="000000"/>
                <w:sz w:val="22"/>
                <w:szCs w:val="22"/>
                <w:lang w:eastAsia="en-GB"/>
              </w:rPr>
            </w:pPr>
            <w:del w:id="85" w:author="Damon Morris" w:date="2022-02-03T18:19:00Z">
              <w:r w:rsidRPr="0069210D" w:rsidDel="00331420">
                <w:rPr>
                  <w:rFonts w:ascii="Calibri" w:eastAsia="Times New Roman" w:hAnsi="Calibri" w:cs="Calibri"/>
                  <w:color w:val="000000"/>
                  <w:sz w:val="22"/>
                  <w:szCs w:val="22"/>
                  <w:lang w:eastAsia="en-GB"/>
                </w:rPr>
                <w:delText>£228.29</w:delText>
              </w:r>
            </w:del>
          </w:p>
        </w:tc>
        <w:tc>
          <w:tcPr>
            <w:tcW w:w="1822" w:type="dxa"/>
            <w:gridSpan w:val="4"/>
            <w:tcBorders>
              <w:top w:val="nil"/>
              <w:left w:val="nil"/>
              <w:bottom w:val="nil"/>
              <w:right w:val="nil"/>
            </w:tcBorders>
            <w:shd w:val="clear" w:color="auto" w:fill="auto"/>
            <w:noWrap/>
            <w:vAlign w:val="bottom"/>
            <w:hideMark/>
          </w:tcPr>
          <w:p w14:paraId="355C95CA" w14:textId="792D7CDA" w:rsidR="0069210D" w:rsidRPr="0069210D" w:rsidDel="00331420" w:rsidRDefault="0069210D" w:rsidP="0069210D">
            <w:pPr>
              <w:jc w:val="right"/>
              <w:rPr>
                <w:del w:id="86" w:author="Damon Morris" w:date="2022-02-03T18:19:00Z"/>
                <w:rFonts w:ascii="Calibri" w:eastAsia="Times New Roman" w:hAnsi="Calibri" w:cs="Calibri"/>
                <w:color w:val="000000"/>
                <w:sz w:val="22"/>
                <w:szCs w:val="22"/>
                <w:lang w:eastAsia="en-GB"/>
              </w:rPr>
            </w:pPr>
            <w:del w:id="87" w:author="Damon Morris" w:date="2022-02-03T18:19:00Z">
              <w:r w:rsidRPr="0069210D" w:rsidDel="00331420">
                <w:rPr>
                  <w:rFonts w:ascii="Calibri" w:eastAsia="Times New Roman" w:hAnsi="Calibri" w:cs="Calibri"/>
                  <w:color w:val="000000"/>
                  <w:sz w:val="22"/>
                  <w:szCs w:val="22"/>
                  <w:lang w:eastAsia="en-GB"/>
                </w:rPr>
                <w:delText>£234.65</w:delText>
              </w:r>
            </w:del>
          </w:p>
        </w:tc>
        <w:tc>
          <w:tcPr>
            <w:tcW w:w="1133" w:type="dxa"/>
            <w:gridSpan w:val="2"/>
            <w:tcBorders>
              <w:top w:val="nil"/>
              <w:left w:val="nil"/>
              <w:bottom w:val="nil"/>
              <w:right w:val="nil"/>
            </w:tcBorders>
            <w:shd w:val="clear" w:color="auto" w:fill="auto"/>
            <w:noWrap/>
            <w:vAlign w:val="bottom"/>
            <w:hideMark/>
          </w:tcPr>
          <w:p w14:paraId="3BEB441E" w14:textId="611BB72C" w:rsidR="0069210D" w:rsidRPr="0069210D" w:rsidDel="00331420" w:rsidRDefault="0069210D" w:rsidP="0069210D">
            <w:pPr>
              <w:jc w:val="right"/>
              <w:rPr>
                <w:del w:id="88" w:author="Damon Morris" w:date="2022-02-03T18:19:00Z"/>
                <w:rFonts w:ascii="Calibri" w:eastAsia="Times New Roman" w:hAnsi="Calibri" w:cs="Calibri"/>
                <w:color w:val="000000"/>
                <w:sz w:val="22"/>
                <w:szCs w:val="22"/>
                <w:lang w:eastAsia="en-GB"/>
              </w:rPr>
            </w:pPr>
          </w:p>
        </w:tc>
      </w:tr>
      <w:tr w:rsidR="00EF4656" w:rsidRPr="0069210D" w:rsidDel="00331420" w14:paraId="65842D81" w14:textId="77777777" w:rsidTr="00681737">
        <w:trPr>
          <w:trHeight w:val="300"/>
          <w:del w:id="89" w:author="Damon Morris" w:date="2022-02-03T18:19:00Z"/>
        </w:trPr>
        <w:tc>
          <w:tcPr>
            <w:tcW w:w="4250" w:type="dxa"/>
            <w:gridSpan w:val="3"/>
            <w:tcBorders>
              <w:top w:val="nil"/>
              <w:left w:val="nil"/>
              <w:bottom w:val="nil"/>
              <w:right w:val="nil"/>
            </w:tcBorders>
            <w:shd w:val="clear" w:color="auto" w:fill="auto"/>
            <w:noWrap/>
            <w:vAlign w:val="bottom"/>
            <w:hideMark/>
          </w:tcPr>
          <w:p w14:paraId="7DC890F0" w14:textId="4A2C9022" w:rsidR="0069210D" w:rsidRPr="0069210D" w:rsidDel="00331420" w:rsidRDefault="0069210D" w:rsidP="0069210D">
            <w:pPr>
              <w:rPr>
                <w:del w:id="90" w:author="Damon Morris" w:date="2022-02-03T18:19:00Z"/>
                <w:rFonts w:ascii="Calibri" w:eastAsia="Times New Roman" w:hAnsi="Calibri" w:cs="Calibri"/>
                <w:color w:val="000000"/>
                <w:sz w:val="22"/>
                <w:szCs w:val="22"/>
                <w:lang w:eastAsia="en-GB"/>
              </w:rPr>
            </w:pPr>
            <w:del w:id="91" w:author="Damon Morris" w:date="2022-02-03T18:19:00Z">
              <w:r w:rsidRPr="0069210D" w:rsidDel="00331420">
                <w:rPr>
                  <w:rFonts w:ascii="Calibri" w:eastAsia="Times New Roman" w:hAnsi="Calibri" w:cs="Calibri"/>
                  <w:color w:val="000000"/>
                  <w:sz w:val="22"/>
                  <w:szCs w:val="22"/>
                  <w:lang w:eastAsia="en-GB"/>
                </w:rPr>
                <w:delText>Specific duty (£ per pack)</w:delText>
              </w:r>
            </w:del>
          </w:p>
        </w:tc>
        <w:tc>
          <w:tcPr>
            <w:tcW w:w="1821" w:type="dxa"/>
            <w:gridSpan w:val="3"/>
            <w:tcBorders>
              <w:top w:val="nil"/>
              <w:left w:val="nil"/>
              <w:bottom w:val="nil"/>
              <w:right w:val="nil"/>
            </w:tcBorders>
            <w:shd w:val="clear" w:color="auto" w:fill="auto"/>
            <w:noWrap/>
            <w:vAlign w:val="bottom"/>
            <w:hideMark/>
          </w:tcPr>
          <w:p w14:paraId="126D4F43" w14:textId="2F61B17F" w:rsidR="0069210D" w:rsidRPr="0069210D" w:rsidDel="00331420" w:rsidRDefault="0069210D" w:rsidP="0069210D">
            <w:pPr>
              <w:jc w:val="right"/>
              <w:rPr>
                <w:del w:id="92" w:author="Damon Morris" w:date="2022-02-03T18:19:00Z"/>
                <w:rFonts w:ascii="Calibri" w:eastAsia="Times New Roman" w:hAnsi="Calibri" w:cs="Calibri"/>
                <w:color w:val="000000"/>
                <w:sz w:val="22"/>
                <w:szCs w:val="22"/>
                <w:lang w:eastAsia="en-GB"/>
              </w:rPr>
            </w:pPr>
            <w:del w:id="93" w:author="Damon Morris" w:date="2022-02-03T18:19:00Z">
              <w:r w:rsidRPr="0069210D" w:rsidDel="00331420">
                <w:rPr>
                  <w:rFonts w:ascii="Calibri" w:eastAsia="Times New Roman" w:hAnsi="Calibri" w:cs="Calibri"/>
                  <w:color w:val="000000"/>
                  <w:sz w:val="22"/>
                  <w:szCs w:val="22"/>
                  <w:lang w:eastAsia="en-GB"/>
                </w:rPr>
                <w:delText>£4.57</w:delText>
              </w:r>
            </w:del>
          </w:p>
        </w:tc>
        <w:tc>
          <w:tcPr>
            <w:tcW w:w="1822" w:type="dxa"/>
            <w:gridSpan w:val="4"/>
            <w:tcBorders>
              <w:top w:val="nil"/>
              <w:left w:val="nil"/>
              <w:bottom w:val="nil"/>
              <w:right w:val="nil"/>
            </w:tcBorders>
            <w:shd w:val="clear" w:color="auto" w:fill="auto"/>
            <w:noWrap/>
            <w:vAlign w:val="bottom"/>
            <w:hideMark/>
          </w:tcPr>
          <w:p w14:paraId="06866B6D" w14:textId="13E15ABF" w:rsidR="0069210D" w:rsidRPr="0069210D" w:rsidDel="00331420" w:rsidRDefault="0069210D" w:rsidP="0069210D">
            <w:pPr>
              <w:jc w:val="right"/>
              <w:rPr>
                <w:del w:id="94" w:author="Damon Morris" w:date="2022-02-03T18:19:00Z"/>
                <w:rFonts w:ascii="Calibri" w:eastAsia="Times New Roman" w:hAnsi="Calibri" w:cs="Calibri"/>
                <w:color w:val="000000"/>
                <w:sz w:val="22"/>
                <w:szCs w:val="22"/>
                <w:lang w:eastAsia="en-GB"/>
              </w:rPr>
            </w:pPr>
            <w:del w:id="95" w:author="Damon Morris" w:date="2022-02-03T18:19:00Z">
              <w:r w:rsidRPr="0069210D" w:rsidDel="00331420">
                <w:rPr>
                  <w:rFonts w:ascii="Calibri" w:eastAsia="Times New Roman" w:hAnsi="Calibri" w:cs="Calibri"/>
                  <w:color w:val="000000"/>
                  <w:sz w:val="22"/>
                  <w:szCs w:val="22"/>
                  <w:lang w:eastAsia="en-GB"/>
                </w:rPr>
                <w:delText>£23.46</w:delText>
              </w:r>
            </w:del>
          </w:p>
        </w:tc>
        <w:tc>
          <w:tcPr>
            <w:tcW w:w="1133" w:type="dxa"/>
            <w:gridSpan w:val="2"/>
            <w:tcBorders>
              <w:top w:val="nil"/>
              <w:left w:val="nil"/>
              <w:bottom w:val="nil"/>
              <w:right w:val="nil"/>
            </w:tcBorders>
            <w:shd w:val="clear" w:color="auto" w:fill="auto"/>
            <w:noWrap/>
            <w:vAlign w:val="bottom"/>
            <w:hideMark/>
          </w:tcPr>
          <w:p w14:paraId="6DD3DCE8" w14:textId="4762FFFE" w:rsidR="0069210D" w:rsidRPr="0069210D" w:rsidDel="00331420" w:rsidRDefault="0069210D" w:rsidP="0069210D">
            <w:pPr>
              <w:jc w:val="right"/>
              <w:rPr>
                <w:del w:id="96" w:author="Damon Morris" w:date="2022-02-03T18:19:00Z"/>
                <w:rFonts w:ascii="Calibri" w:eastAsia="Times New Roman" w:hAnsi="Calibri" w:cs="Calibri"/>
                <w:color w:val="000000"/>
                <w:sz w:val="22"/>
                <w:szCs w:val="22"/>
                <w:lang w:eastAsia="en-GB"/>
              </w:rPr>
            </w:pPr>
          </w:p>
        </w:tc>
      </w:tr>
      <w:tr w:rsidR="00EF4656" w:rsidRPr="0069210D" w:rsidDel="00331420" w14:paraId="6DCF540A" w14:textId="77777777" w:rsidTr="00681737">
        <w:trPr>
          <w:trHeight w:val="300"/>
          <w:del w:id="97" w:author="Damon Morris" w:date="2022-02-03T18:19:00Z"/>
        </w:trPr>
        <w:tc>
          <w:tcPr>
            <w:tcW w:w="4250" w:type="dxa"/>
            <w:gridSpan w:val="3"/>
            <w:tcBorders>
              <w:top w:val="nil"/>
              <w:left w:val="nil"/>
              <w:bottom w:val="nil"/>
              <w:right w:val="nil"/>
            </w:tcBorders>
            <w:shd w:val="clear" w:color="auto" w:fill="auto"/>
            <w:noWrap/>
            <w:vAlign w:val="bottom"/>
            <w:hideMark/>
          </w:tcPr>
          <w:p w14:paraId="59BD2928" w14:textId="1EAF9EBD" w:rsidR="0069210D" w:rsidRPr="0069210D" w:rsidDel="00331420" w:rsidRDefault="0069210D" w:rsidP="0069210D">
            <w:pPr>
              <w:rPr>
                <w:del w:id="98" w:author="Damon Morris" w:date="2022-02-03T18:19:00Z"/>
                <w:rFonts w:ascii="Calibri" w:eastAsia="Times New Roman" w:hAnsi="Calibri" w:cs="Calibri"/>
                <w:color w:val="000000"/>
                <w:sz w:val="22"/>
                <w:szCs w:val="22"/>
                <w:lang w:eastAsia="en-GB"/>
              </w:rPr>
            </w:pPr>
            <w:del w:id="99" w:author="Damon Morris" w:date="2022-02-03T18:19:00Z">
              <w:r w:rsidRPr="0069210D" w:rsidDel="00331420">
                <w:rPr>
                  <w:rFonts w:ascii="Calibri" w:eastAsia="Times New Roman" w:hAnsi="Calibri" w:cs="Calibri"/>
                  <w:color w:val="000000"/>
                  <w:sz w:val="22"/>
                  <w:szCs w:val="22"/>
                  <w:lang w:eastAsia="en-GB"/>
                </w:rPr>
                <w:delText>Total excise (£ per pack)</w:delText>
              </w:r>
            </w:del>
          </w:p>
        </w:tc>
        <w:tc>
          <w:tcPr>
            <w:tcW w:w="1821" w:type="dxa"/>
            <w:gridSpan w:val="3"/>
            <w:tcBorders>
              <w:top w:val="nil"/>
              <w:left w:val="nil"/>
              <w:bottom w:val="nil"/>
              <w:right w:val="nil"/>
            </w:tcBorders>
            <w:shd w:val="clear" w:color="auto" w:fill="auto"/>
            <w:noWrap/>
            <w:vAlign w:val="bottom"/>
            <w:hideMark/>
          </w:tcPr>
          <w:p w14:paraId="48E0CDB4" w14:textId="34DBA48E" w:rsidR="0069210D" w:rsidRPr="0069210D" w:rsidDel="00331420" w:rsidRDefault="0069210D" w:rsidP="0069210D">
            <w:pPr>
              <w:jc w:val="right"/>
              <w:rPr>
                <w:del w:id="100" w:author="Damon Morris" w:date="2022-02-03T18:19:00Z"/>
                <w:rFonts w:ascii="Calibri" w:eastAsia="Times New Roman" w:hAnsi="Calibri" w:cs="Calibri"/>
                <w:color w:val="000000"/>
                <w:sz w:val="22"/>
                <w:szCs w:val="22"/>
                <w:lang w:eastAsia="en-GB"/>
              </w:rPr>
            </w:pPr>
            <w:del w:id="101" w:author="Damon Morris" w:date="2022-02-03T18:19:00Z">
              <w:r w:rsidRPr="0069210D" w:rsidDel="00331420">
                <w:rPr>
                  <w:rFonts w:ascii="Calibri" w:eastAsia="Times New Roman" w:hAnsi="Calibri" w:cs="Calibri"/>
                  <w:color w:val="000000"/>
                  <w:sz w:val="22"/>
                  <w:szCs w:val="22"/>
                  <w:lang w:eastAsia="en-GB"/>
                </w:rPr>
                <w:delText>£6.32</w:delText>
              </w:r>
            </w:del>
          </w:p>
        </w:tc>
        <w:tc>
          <w:tcPr>
            <w:tcW w:w="1822" w:type="dxa"/>
            <w:gridSpan w:val="4"/>
            <w:tcBorders>
              <w:top w:val="nil"/>
              <w:left w:val="nil"/>
              <w:bottom w:val="nil"/>
              <w:right w:val="nil"/>
            </w:tcBorders>
            <w:shd w:val="clear" w:color="auto" w:fill="auto"/>
            <w:noWrap/>
            <w:vAlign w:val="bottom"/>
            <w:hideMark/>
          </w:tcPr>
          <w:p w14:paraId="73405AFD" w14:textId="0B612EBD" w:rsidR="0069210D" w:rsidRPr="0069210D" w:rsidDel="00331420" w:rsidRDefault="0069210D" w:rsidP="0069210D">
            <w:pPr>
              <w:jc w:val="right"/>
              <w:rPr>
                <w:del w:id="102" w:author="Damon Morris" w:date="2022-02-03T18:19:00Z"/>
                <w:rFonts w:ascii="Calibri" w:eastAsia="Times New Roman" w:hAnsi="Calibri" w:cs="Calibri"/>
                <w:color w:val="000000"/>
                <w:sz w:val="22"/>
                <w:szCs w:val="22"/>
                <w:lang w:eastAsia="en-GB"/>
              </w:rPr>
            </w:pPr>
            <w:del w:id="103" w:author="Damon Morris" w:date="2022-02-03T18:19:00Z">
              <w:r w:rsidRPr="0069210D" w:rsidDel="00331420">
                <w:rPr>
                  <w:rFonts w:ascii="Calibri" w:eastAsia="Times New Roman" w:hAnsi="Calibri" w:cs="Calibri"/>
                  <w:color w:val="000000"/>
                  <w:sz w:val="22"/>
                  <w:szCs w:val="22"/>
                  <w:lang w:eastAsia="en-GB"/>
                </w:rPr>
                <w:delText>£23.46</w:delText>
              </w:r>
            </w:del>
          </w:p>
        </w:tc>
        <w:tc>
          <w:tcPr>
            <w:tcW w:w="1133" w:type="dxa"/>
            <w:gridSpan w:val="2"/>
            <w:tcBorders>
              <w:top w:val="nil"/>
              <w:left w:val="nil"/>
              <w:bottom w:val="nil"/>
              <w:right w:val="nil"/>
            </w:tcBorders>
            <w:shd w:val="clear" w:color="auto" w:fill="auto"/>
            <w:noWrap/>
            <w:vAlign w:val="bottom"/>
            <w:hideMark/>
          </w:tcPr>
          <w:p w14:paraId="06EF8BA2" w14:textId="2A4AC9ED" w:rsidR="0069210D" w:rsidRPr="0069210D" w:rsidDel="00331420" w:rsidRDefault="0069210D" w:rsidP="0069210D">
            <w:pPr>
              <w:jc w:val="right"/>
              <w:rPr>
                <w:del w:id="104" w:author="Damon Morris" w:date="2022-02-03T18:19:00Z"/>
                <w:rFonts w:ascii="Calibri" w:eastAsia="Times New Roman" w:hAnsi="Calibri" w:cs="Calibri"/>
                <w:color w:val="000000"/>
                <w:sz w:val="22"/>
                <w:szCs w:val="22"/>
                <w:lang w:eastAsia="en-GB"/>
              </w:rPr>
            </w:pPr>
          </w:p>
        </w:tc>
      </w:tr>
      <w:tr w:rsidR="00EF4656" w:rsidRPr="0069210D" w:rsidDel="00331420" w14:paraId="7101EE4F" w14:textId="77777777" w:rsidTr="00681737">
        <w:trPr>
          <w:trHeight w:val="300"/>
          <w:del w:id="105" w:author="Damon Morris" w:date="2022-02-03T18:19:00Z"/>
        </w:trPr>
        <w:tc>
          <w:tcPr>
            <w:tcW w:w="4250" w:type="dxa"/>
            <w:gridSpan w:val="3"/>
            <w:tcBorders>
              <w:top w:val="nil"/>
              <w:left w:val="nil"/>
              <w:bottom w:val="nil"/>
              <w:right w:val="nil"/>
            </w:tcBorders>
            <w:shd w:val="clear" w:color="auto" w:fill="auto"/>
            <w:noWrap/>
            <w:vAlign w:val="bottom"/>
            <w:hideMark/>
          </w:tcPr>
          <w:p w14:paraId="745A6891" w14:textId="2050E598" w:rsidR="0069210D" w:rsidRPr="0069210D" w:rsidDel="00331420" w:rsidRDefault="0069210D" w:rsidP="0069210D">
            <w:pPr>
              <w:rPr>
                <w:del w:id="106" w:author="Damon Morris" w:date="2022-02-03T18:19:00Z"/>
                <w:rFonts w:ascii="Calibri" w:eastAsia="Times New Roman" w:hAnsi="Calibri" w:cs="Calibri"/>
                <w:color w:val="000000"/>
                <w:sz w:val="22"/>
                <w:szCs w:val="22"/>
                <w:lang w:eastAsia="en-GB"/>
              </w:rPr>
            </w:pPr>
            <w:del w:id="107" w:author="Damon Morris" w:date="2022-02-03T18:19:00Z">
              <w:r w:rsidRPr="0069210D" w:rsidDel="00331420">
                <w:rPr>
                  <w:rFonts w:ascii="Calibri" w:eastAsia="Times New Roman" w:hAnsi="Calibri" w:cs="Calibri"/>
                  <w:color w:val="000000"/>
                  <w:sz w:val="22"/>
                  <w:szCs w:val="22"/>
                  <w:lang w:eastAsia="en-GB"/>
                </w:rPr>
                <w:delText>Total excise % of price</w:delText>
              </w:r>
            </w:del>
          </w:p>
        </w:tc>
        <w:tc>
          <w:tcPr>
            <w:tcW w:w="1821" w:type="dxa"/>
            <w:gridSpan w:val="3"/>
            <w:tcBorders>
              <w:top w:val="nil"/>
              <w:left w:val="nil"/>
              <w:bottom w:val="nil"/>
              <w:right w:val="nil"/>
            </w:tcBorders>
            <w:shd w:val="clear" w:color="auto" w:fill="auto"/>
            <w:noWrap/>
            <w:vAlign w:val="bottom"/>
            <w:hideMark/>
          </w:tcPr>
          <w:p w14:paraId="4B6A6D73" w14:textId="1F14F416" w:rsidR="0069210D" w:rsidRPr="0069210D" w:rsidDel="00331420" w:rsidRDefault="0069210D" w:rsidP="0069210D">
            <w:pPr>
              <w:jc w:val="right"/>
              <w:rPr>
                <w:del w:id="108" w:author="Damon Morris" w:date="2022-02-03T18:19:00Z"/>
                <w:rFonts w:ascii="Calibri" w:eastAsia="Times New Roman" w:hAnsi="Calibri" w:cs="Calibri"/>
                <w:color w:val="000000"/>
                <w:sz w:val="22"/>
                <w:szCs w:val="22"/>
                <w:lang w:eastAsia="en-GB"/>
              </w:rPr>
            </w:pPr>
            <w:commentRangeStart w:id="109"/>
            <w:commentRangeStart w:id="110"/>
            <w:del w:id="111" w:author="Damon Morris" w:date="2022-02-03T18:19:00Z">
              <w:r w:rsidRPr="0069210D" w:rsidDel="00331420">
                <w:rPr>
                  <w:rFonts w:ascii="Calibri" w:eastAsia="Times New Roman" w:hAnsi="Calibri" w:cs="Calibri"/>
                  <w:color w:val="000000"/>
                  <w:sz w:val="22"/>
                  <w:szCs w:val="22"/>
                  <w:lang w:eastAsia="en-GB"/>
                </w:rPr>
                <w:delText>59.45%</w:delText>
              </w:r>
              <w:commentRangeEnd w:id="109"/>
              <w:r w:rsidR="00C742C7" w:rsidDel="00331420">
                <w:rPr>
                  <w:rStyle w:val="CommentReference"/>
                </w:rPr>
                <w:commentReference w:id="109"/>
              </w:r>
            </w:del>
            <w:commentRangeEnd w:id="110"/>
            <w:r w:rsidR="009A2650">
              <w:rPr>
                <w:rStyle w:val="CommentReference"/>
              </w:rPr>
              <w:commentReference w:id="110"/>
            </w:r>
          </w:p>
        </w:tc>
        <w:tc>
          <w:tcPr>
            <w:tcW w:w="1822" w:type="dxa"/>
            <w:gridSpan w:val="4"/>
            <w:tcBorders>
              <w:top w:val="nil"/>
              <w:left w:val="nil"/>
              <w:bottom w:val="nil"/>
              <w:right w:val="nil"/>
            </w:tcBorders>
            <w:shd w:val="clear" w:color="auto" w:fill="auto"/>
            <w:noWrap/>
            <w:vAlign w:val="bottom"/>
            <w:hideMark/>
          </w:tcPr>
          <w:p w14:paraId="4CF5A879" w14:textId="3DB8C93D" w:rsidR="0069210D" w:rsidRPr="0069210D" w:rsidDel="00331420" w:rsidRDefault="0069210D" w:rsidP="0069210D">
            <w:pPr>
              <w:jc w:val="right"/>
              <w:rPr>
                <w:del w:id="112" w:author="Damon Morris" w:date="2022-02-03T18:19:00Z"/>
                <w:rFonts w:ascii="Calibri" w:eastAsia="Times New Roman" w:hAnsi="Calibri" w:cs="Calibri"/>
                <w:color w:val="000000"/>
                <w:sz w:val="22"/>
                <w:szCs w:val="22"/>
                <w:lang w:eastAsia="en-GB"/>
              </w:rPr>
            </w:pPr>
            <w:del w:id="113" w:author="Damon Morris" w:date="2022-02-03T18:19:00Z">
              <w:r w:rsidRPr="0069210D" w:rsidDel="00331420">
                <w:rPr>
                  <w:rFonts w:ascii="Calibri" w:eastAsia="Times New Roman" w:hAnsi="Calibri" w:cs="Calibri"/>
                  <w:color w:val="000000"/>
                  <w:sz w:val="22"/>
                  <w:szCs w:val="22"/>
                  <w:lang w:eastAsia="en-GB"/>
                </w:rPr>
                <w:delText>48.98%</w:delText>
              </w:r>
            </w:del>
          </w:p>
        </w:tc>
        <w:tc>
          <w:tcPr>
            <w:tcW w:w="1133" w:type="dxa"/>
            <w:gridSpan w:val="2"/>
            <w:tcBorders>
              <w:top w:val="nil"/>
              <w:left w:val="nil"/>
              <w:bottom w:val="nil"/>
              <w:right w:val="nil"/>
            </w:tcBorders>
            <w:shd w:val="clear" w:color="auto" w:fill="auto"/>
            <w:noWrap/>
            <w:vAlign w:val="bottom"/>
            <w:hideMark/>
          </w:tcPr>
          <w:p w14:paraId="074CFFAE" w14:textId="750CF13E" w:rsidR="0069210D" w:rsidRPr="0069210D" w:rsidDel="00331420" w:rsidRDefault="0069210D" w:rsidP="0069210D">
            <w:pPr>
              <w:jc w:val="right"/>
              <w:rPr>
                <w:del w:id="114" w:author="Damon Morris" w:date="2022-02-03T18:19:00Z"/>
                <w:rFonts w:ascii="Calibri" w:eastAsia="Times New Roman" w:hAnsi="Calibri" w:cs="Calibri"/>
                <w:color w:val="000000"/>
                <w:sz w:val="22"/>
                <w:szCs w:val="22"/>
                <w:lang w:eastAsia="en-GB"/>
              </w:rPr>
            </w:pPr>
          </w:p>
        </w:tc>
      </w:tr>
      <w:tr w:rsidR="00EF4656" w:rsidRPr="0069210D" w:rsidDel="00331420" w14:paraId="23D8B0F2" w14:textId="77777777" w:rsidTr="00681737">
        <w:trPr>
          <w:trHeight w:val="300"/>
          <w:del w:id="115" w:author="Damon Morris" w:date="2022-02-03T18:19:00Z"/>
        </w:trPr>
        <w:tc>
          <w:tcPr>
            <w:tcW w:w="4250" w:type="dxa"/>
            <w:gridSpan w:val="3"/>
            <w:tcBorders>
              <w:top w:val="nil"/>
              <w:left w:val="nil"/>
              <w:bottom w:val="nil"/>
              <w:right w:val="nil"/>
            </w:tcBorders>
            <w:shd w:val="clear" w:color="auto" w:fill="auto"/>
            <w:noWrap/>
            <w:vAlign w:val="bottom"/>
            <w:hideMark/>
          </w:tcPr>
          <w:p w14:paraId="0D2D6410" w14:textId="739106FA" w:rsidR="0069210D" w:rsidRPr="0069210D" w:rsidDel="00331420" w:rsidRDefault="0069210D" w:rsidP="0069210D">
            <w:pPr>
              <w:rPr>
                <w:del w:id="116" w:author="Damon Morris" w:date="2022-02-03T18:19:00Z"/>
                <w:rFonts w:ascii="Calibri" w:eastAsia="Times New Roman" w:hAnsi="Calibri" w:cs="Calibri"/>
                <w:color w:val="000000"/>
                <w:sz w:val="22"/>
                <w:szCs w:val="22"/>
                <w:lang w:eastAsia="en-GB"/>
              </w:rPr>
            </w:pPr>
            <w:del w:id="117" w:author="Damon Morris" w:date="2022-02-03T18:19:00Z">
              <w:r w:rsidRPr="0069210D" w:rsidDel="00331420">
                <w:rPr>
                  <w:rFonts w:ascii="Calibri" w:eastAsia="Times New Roman" w:hAnsi="Calibri" w:cs="Calibri"/>
                  <w:color w:val="000000"/>
                  <w:sz w:val="22"/>
                  <w:szCs w:val="22"/>
                  <w:lang w:eastAsia="en-GB"/>
                </w:rPr>
                <w:delText>Total legal spend (£m)</w:delText>
              </w:r>
            </w:del>
          </w:p>
        </w:tc>
        <w:tc>
          <w:tcPr>
            <w:tcW w:w="1821" w:type="dxa"/>
            <w:gridSpan w:val="3"/>
            <w:tcBorders>
              <w:top w:val="nil"/>
              <w:left w:val="nil"/>
              <w:bottom w:val="nil"/>
              <w:right w:val="nil"/>
            </w:tcBorders>
            <w:shd w:val="clear" w:color="auto" w:fill="auto"/>
            <w:noWrap/>
            <w:vAlign w:val="bottom"/>
            <w:hideMark/>
          </w:tcPr>
          <w:p w14:paraId="2164736F" w14:textId="3ED21D13" w:rsidR="0069210D" w:rsidRPr="0069210D" w:rsidDel="00331420" w:rsidRDefault="0069210D" w:rsidP="0069210D">
            <w:pPr>
              <w:jc w:val="right"/>
              <w:rPr>
                <w:del w:id="118" w:author="Damon Morris" w:date="2022-02-03T18:19:00Z"/>
                <w:rFonts w:ascii="Calibri" w:eastAsia="Times New Roman" w:hAnsi="Calibri" w:cs="Calibri"/>
                <w:color w:val="000000"/>
                <w:sz w:val="22"/>
                <w:szCs w:val="22"/>
                <w:lang w:eastAsia="en-GB"/>
              </w:rPr>
            </w:pPr>
            <w:del w:id="119" w:author="Damon Morris" w:date="2022-02-03T18:19:00Z">
              <w:r w:rsidRPr="0069210D" w:rsidDel="00331420">
                <w:rPr>
                  <w:rFonts w:ascii="Calibri" w:eastAsia="Times New Roman" w:hAnsi="Calibri" w:cs="Calibri"/>
                  <w:color w:val="000000"/>
                  <w:sz w:val="22"/>
                  <w:szCs w:val="22"/>
                  <w:lang w:eastAsia="en-GB"/>
                </w:rPr>
                <w:delText>£10,719</w:delText>
              </w:r>
            </w:del>
          </w:p>
        </w:tc>
        <w:tc>
          <w:tcPr>
            <w:tcW w:w="1822" w:type="dxa"/>
            <w:gridSpan w:val="4"/>
            <w:tcBorders>
              <w:top w:val="nil"/>
              <w:left w:val="nil"/>
              <w:bottom w:val="nil"/>
              <w:right w:val="nil"/>
            </w:tcBorders>
            <w:shd w:val="clear" w:color="auto" w:fill="auto"/>
            <w:noWrap/>
            <w:vAlign w:val="bottom"/>
            <w:hideMark/>
          </w:tcPr>
          <w:p w14:paraId="25AD36F4" w14:textId="58EFE21A" w:rsidR="0069210D" w:rsidRPr="0069210D" w:rsidDel="00331420" w:rsidRDefault="0069210D" w:rsidP="0069210D">
            <w:pPr>
              <w:jc w:val="right"/>
              <w:rPr>
                <w:del w:id="120" w:author="Damon Morris" w:date="2022-02-03T18:19:00Z"/>
                <w:rFonts w:ascii="Calibri" w:eastAsia="Times New Roman" w:hAnsi="Calibri" w:cs="Calibri"/>
                <w:color w:val="000000"/>
                <w:sz w:val="22"/>
                <w:szCs w:val="22"/>
                <w:lang w:eastAsia="en-GB"/>
              </w:rPr>
            </w:pPr>
            <w:del w:id="121" w:author="Damon Morris" w:date="2022-02-03T18:19:00Z">
              <w:r w:rsidRPr="0069210D" w:rsidDel="00331420">
                <w:rPr>
                  <w:rFonts w:ascii="Calibri" w:eastAsia="Times New Roman" w:hAnsi="Calibri" w:cs="Calibri"/>
                  <w:color w:val="000000"/>
                  <w:sz w:val="22"/>
                  <w:szCs w:val="22"/>
                  <w:lang w:eastAsia="en-GB"/>
                </w:rPr>
                <w:delText>£2,425</w:delText>
              </w:r>
            </w:del>
          </w:p>
        </w:tc>
        <w:tc>
          <w:tcPr>
            <w:tcW w:w="1133" w:type="dxa"/>
            <w:gridSpan w:val="2"/>
            <w:tcBorders>
              <w:top w:val="nil"/>
              <w:left w:val="nil"/>
              <w:bottom w:val="nil"/>
              <w:right w:val="nil"/>
            </w:tcBorders>
            <w:shd w:val="clear" w:color="auto" w:fill="auto"/>
            <w:noWrap/>
            <w:vAlign w:val="bottom"/>
            <w:hideMark/>
          </w:tcPr>
          <w:p w14:paraId="0121E904" w14:textId="788E7921" w:rsidR="0069210D" w:rsidRPr="0069210D" w:rsidDel="00331420" w:rsidRDefault="0069210D" w:rsidP="0069210D">
            <w:pPr>
              <w:jc w:val="right"/>
              <w:rPr>
                <w:del w:id="122" w:author="Damon Morris" w:date="2022-02-03T18:19:00Z"/>
                <w:rFonts w:ascii="Calibri" w:eastAsia="Times New Roman" w:hAnsi="Calibri" w:cs="Calibri"/>
                <w:color w:val="000000"/>
                <w:sz w:val="22"/>
                <w:szCs w:val="22"/>
                <w:lang w:eastAsia="en-GB"/>
              </w:rPr>
            </w:pPr>
            <w:del w:id="123" w:author="Damon Morris" w:date="2022-02-03T18:19:00Z">
              <w:r w:rsidRPr="0069210D" w:rsidDel="00331420">
                <w:rPr>
                  <w:rFonts w:ascii="Calibri" w:eastAsia="Times New Roman" w:hAnsi="Calibri" w:cs="Calibri"/>
                  <w:color w:val="000000"/>
                  <w:sz w:val="22"/>
                  <w:szCs w:val="22"/>
                  <w:lang w:eastAsia="en-GB"/>
                </w:rPr>
                <w:delText>£13,144</w:delText>
              </w:r>
            </w:del>
          </w:p>
        </w:tc>
      </w:tr>
      <w:tr w:rsidR="00EF4656" w:rsidRPr="0069210D" w:rsidDel="00331420" w14:paraId="15DB649E" w14:textId="77777777" w:rsidTr="00681737">
        <w:trPr>
          <w:trHeight w:val="300"/>
          <w:del w:id="124" w:author="Damon Morris" w:date="2022-02-03T18:19:00Z"/>
        </w:trPr>
        <w:tc>
          <w:tcPr>
            <w:tcW w:w="4250" w:type="dxa"/>
            <w:gridSpan w:val="3"/>
            <w:tcBorders>
              <w:top w:val="nil"/>
              <w:left w:val="nil"/>
              <w:bottom w:val="nil"/>
              <w:right w:val="nil"/>
            </w:tcBorders>
            <w:shd w:val="clear" w:color="auto" w:fill="auto"/>
            <w:noWrap/>
            <w:vAlign w:val="bottom"/>
            <w:hideMark/>
          </w:tcPr>
          <w:p w14:paraId="290F4A5F" w14:textId="143C3381" w:rsidR="0069210D" w:rsidRPr="0069210D" w:rsidDel="00331420" w:rsidRDefault="0069210D" w:rsidP="0069210D">
            <w:pPr>
              <w:rPr>
                <w:del w:id="125" w:author="Damon Morris" w:date="2022-02-03T18:19:00Z"/>
                <w:rFonts w:ascii="Calibri" w:eastAsia="Times New Roman" w:hAnsi="Calibri" w:cs="Calibri"/>
                <w:color w:val="000000"/>
                <w:sz w:val="22"/>
                <w:szCs w:val="22"/>
                <w:lang w:eastAsia="en-GB"/>
              </w:rPr>
            </w:pPr>
            <w:del w:id="126" w:author="Damon Morris" w:date="2022-02-03T18:19:00Z">
              <w:r w:rsidRPr="0069210D" w:rsidDel="00331420">
                <w:rPr>
                  <w:rFonts w:ascii="Calibri" w:eastAsia="Times New Roman" w:hAnsi="Calibri" w:cs="Calibri"/>
                  <w:color w:val="000000"/>
                  <w:sz w:val="22"/>
                  <w:szCs w:val="22"/>
                  <w:lang w:eastAsia="en-GB"/>
                </w:rPr>
                <w:delText>Total illicit cigarette spend (£m)</w:delText>
              </w:r>
            </w:del>
          </w:p>
        </w:tc>
        <w:tc>
          <w:tcPr>
            <w:tcW w:w="1821" w:type="dxa"/>
            <w:gridSpan w:val="3"/>
            <w:tcBorders>
              <w:top w:val="nil"/>
              <w:left w:val="nil"/>
              <w:bottom w:val="nil"/>
              <w:right w:val="nil"/>
            </w:tcBorders>
            <w:shd w:val="clear" w:color="auto" w:fill="auto"/>
            <w:noWrap/>
            <w:vAlign w:val="bottom"/>
            <w:hideMark/>
          </w:tcPr>
          <w:p w14:paraId="4AA4F457" w14:textId="1B9AEE77" w:rsidR="0069210D" w:rsidRPr="0069210D" w:rsidDel="00331420" w:rsidRDefault="0069210D" w:rsidP="0069210D">
            <w:pPr>
              <w:jc w:val="right"/>
              <w:rPr>
                <w:del w:id="127" w:author="Damon Morris" w:date="2022-02-03T18:19:00Z"/>
                <w:rFonts w:ascii="Calibri" w:eastAsia="Times New Roman" w:hAnsi="Calibri" w:cs="Calibri"/>
                <w:color w:val="000000"/>
                <w:sz w:val="22"/>
                <w:szCs w:val="22"/>
                <w:lang w:eastAsia="en-GB"/>
              </w:rPr>
            </w:pPr>
            <w:del w:id="128" w:author="Damon Morris" w:date="2022-02-03T18:19:00Z">
              <w:r w:rsidRPr="0069210D" w:rsidDel="00331420">
                <w:rPr>
                  <w:rFonts w:ascii="Calibri" w:eastAsia="Times New Roman" w:hAnsi="Calibri" w:cs="Calibri"/>
                  <w:color w:val="000000"/>
                  <w:sz w:val="22"/>
                  <w:szCs w:val="22"/>
                  <w:lang w:eastAsia="en-GB"/>
                </w:rPr>
                <w:delText>£994</w:delText>
              </w:r>
            </w:del>
          </w:p>
        </w:tc>
        <w:tc>
          <w:tcPr>
            <w:tcW w:w="1822" w:type="dxa"/>
            <w:gridSpan w:val="4"/>
            <w:tcBorders>
              <w:top w:val="nil"/>
              <w:left w:val="nil"/>
              <w:bottom w:val="nil"/>
              <w:right w:val="nil"/>
            </w:tcBorders>
            <w:shd w:val="clear" w:color="auto" w:fill="auto"/>
            <w:noWrap/>
            <w:vAlign w:val="bottom"/>
            <w:hideMark/>
          </w:tcPr>
          <w:p w14:paraId="353E9D49" w14:textId="2106122F" w:rsidR="0069210D" w:rsidRPr="0069210D" w:rsidDel="00331420" w:rsidRDefault="0069210D" w:rsidP="0069210D">
            <w:pPr>
              <w:jc w:val="right"/>
              <w:rPr>
                <w:del w:id="129" w:author="Damon Morris" w:date="2022-02-03T18:19:00Z"/>
                <w:rFonts w:ascii="Calibri" w:eastAsia="Times New Roman" w:hAnsi="Calibri" w:cs="Calibri"/>
                <w:color w:val="000000"/>
                <w:sz w:val="22"/>
                <w:szCs w:val="22"/>
                <w:lang w:eastAsia="en-GB"/>
              </w:rPr>
            </w:pPr>
            <w:del w:id="130" w:author="Damon Morris" w:date="2022-02-03T18:19:00Z">
              <w:r w:rsidRPr="0069210D" w:rsidDel="00331420">
                <w:rPr>
                  <w:rFonts w:ascii="Calibri" w:eastAsia="Times New Roman" w:hAnsi="Calibri" w:cs="Calibri"/>
                  <w:color w:val="000000"/>
                  <w:sz w:val="22"/>
                  <w:szCs w:val="22"/>
                  <w:lang w:eastAsia="en-GB"/>
                </w:rPr>
                <w:delText>£507</w:delText>
              </w:r>
            </w:del>
          </w:p>
        </w:tc>
        <w:tc>
          <w:tcPr>
            <w:tcW w:w="1133" w:type="dxa"/>
            <w:gridSpan w:val="2"/>
            <w:tcBorders>
              <w:top w:val="nil"/>
              <w:left w:val="nil"/>
              <w:bottom w:val="nil"/>
              <w:right w:val="nil"/>
            </w:tcBorders>
            <w:shd w:val="clear" w:color="auto" w:fill="auto"/>
            <w:noWrap/>
            <w:vAlign w:val="bottom"/>
            <w:hideMark/>
          </w:tcPr>
          <w:p w14:paraId="3E24DC6D" w14:textId="36DAD788" w:rsidR="0069210D" w:rsidRPr="0069210D" w:rsidDel="00331420" w:rsidRDefault="0069210D" w:rsidP="0069210D">
            <w:pPr>
              <w:jc w:val="right"/>
              <w:rPr>
                <w:del w:id="131" w:author="Damon Morris" w:date="2022-02-03T18:19:00Z"/>
                <w:rFonts w:ascii="Calibri" w:eastAsia="Times New Roman" w:hAnsi="Calibri" w:cs="Calibri"/>
                <w:color w:val="000000"/>
                <w:sz w:val="22"/>
                <w:szCs w:val="22"/>
                <w:lang w:eastAsia="en-GB"/>
              </w:rPr>
            </w:pPr>
            <w:del w:id="132" w:author="Damon Morris" w:date="2022-02-03T18:19:00Z">
              <w:r w:rsidRPr="0069210D" w:rsidDel="00331420">
                <w:rPr>
                  <w:rFonts w:ascii="Calibri" w:eastAsia="Times New Roman" w:hAnsi="Calibri" w:cs="Calibri"/>
                  <w:color w:val="000000"/>
                  <w:sz w:val="22"/>
                  <w:szCs w:val="22"/>
                  <w:lang w:eastAsia="en-GB"/>
                </w:rPr>
                <w:delText>£1,501</w:delText>
              </w:r>
            </w:del>
          </w:p>
        </w:tc>
      </w:tr>
      <w:tr w:rsidR="00EF4656" w:rsidRPr="0069210D" w:rsidDel="00331420" w14:paraId="1FDBFE64" w14:textId="77777777" w:rsidTr="00681737">
        <w:trPr>
          <w:trHeight w:val="300"/>
          <w:del w:id="133" w:author="Damon Morris" w:date="2022-02-03T18:19:00Z"/>
        </w:trPr>
        <w:tc>
          <w:tcPr>
            <w:tcW w:w="4250" w:type="dxa"/>
            <w:gridSpan w:val="3"/>
            <w:tcBorders>
              <w:top w:val="nil"/>
              <w:left w:val="nil"/>
              <w:bottom w:val="nil"/>
              <w:right w:val="nil"/>
            </w:tcBorders>
            <w:shd w:val="clear" w:color="auto" w:fill="auto"/>
            <w:noWrap/>
            <w:vAlign w:val="bottom"/>
            <w:hideMark/>
          </w:tcPr>
          <w:p w14:paraId="6DB578E0" w14:textId="6F21F09E" w:rsidR="0069210D" w:rsidRPr="0069210D" w:rsidDel="00331420" w:rsidRDefault="0069210D" w:rsidP="0069210D">
            <w:pPr>
              <w:rPr>
                <w:del w:id="134" w:author="Damon Morris" w:date="2022-02-03T18:19:00Z"/>
                <w:rFonts w:ascii="Calibri" w:eastAsia="Times New Roman" w:hAnsi="Calibri" w:cs="Calibri"/>
                <w:color w:val="000000"/>
                <w:sz w:val="22"/>
                <w:szCs w:val="22"/>
                <w:lang w:eastAsia="en-GB"/>
              </w:rPr>
            </w:pPr>
            <w:del w:id="135" w:author="Damon Morris" w:date="2022-02-03T18:19:00Z">
              <w:r w:rsidRPr="0069210D" w:rsidDel="00331420">
                <w:rPr>
                  <w:rFonts w:ascii="Calibri" w:eastAsia="Times New Roman" w:hAnsi="Calibri" w:cs="Calibri"/>
                  <w:color w:val="000000"/>
                  <w:sz w:val="22"/>
                  <w:szCs w:val="22"/>
                  <w:lang w:eastAsia="en-GB"/>
                </w:rPr>
                <w:delText>Illicit share</w:delText>
              </w:r>
            </w:del>
          </w:p>
        </w:tc>
        <w:tc>
          <w:tcPr>
            <w:tcW w:w="1821" w:type="dxa"/>
            <w:gridSpan w:val="3"/>
            <w:tcBorders>
              <w:top w:val="nil"/>
              <w:left w:val="nil"/>
              <w:bottom w:val="nil"/>
              <w:right w:val="nil"/>
            </w:tcBorders>
            <w:shd w:val="clear" w:color="auto" w:fill="auto"/>
            <w:noWrap/>
            <w:vAlign w:val="bottom"/>
            <w:hideMark/>
          </w:tcPr>
          <w:p w14:paraId="65EB24EE" w14:textId="449EE0DF" w:rsidR="0069210D" w:rsidRPr="0069210D" w:rsidDel="00331420" w:rsidRDefault="0069210D" w:rsidP="0069210D">
            <w:pPr>
              <w:jc w:val="right"/>
              <w:rPr>
                <w:del w:id="136" w:author="Damon Morris" w:date="2022-02-03T18:19:00Z"/>
                <w:rFonts w:ascii="Calibri" w:eastAsia="Times New Roman" w:hAnsi="Calibri" w:cs="Calibri"/>
                <w:color w:val="000000"/>
                <w:sz w:val="22"/>
                <w:szCs w:val="22"/>
                <w:lang w:eastAsia="en-GB"/>
              </w:rPr>
            </w:pPr>
            <w:del w:id="137" w:author="Damon Morris" w:date="2022-02-03T18:19:00Z">
              <w:r w:rsidRPr="0069210D" w:rsidDel="00331420">
                <w:rPr>
                  <w:rFonts w:ascii="Calibri" w:eastAsia="Times New Roman" w:hAnsi="Calibri" w:cs="Calibri"/>
                  <w:color w:val="000000"/>
                  <w:sz w:val="22"/>
                  <w:szCs w:val="22"/>
                  <w:lang w:eastAsia="en-GB"/>
                </w:rPr>
                <w:delText>8.49%</w:delText>
              </w:r>
            </w:del>
          </w:p>
        </w:tc>
        <w:tc>
          <w:tcPr>
            <w:tcW w:w="1822" w:type="dxa"/>
            <w:gridSpan w:val="4"/>
            <w:tcBorders>
              <w:top w:val="nil"/>
              <w:left w:val="nil"/>
              <w:bottom w:val="nil"/>
              <w:right w:val="nil"/>
            </w:tcBorders>
            <w:shd w:val="clear" w:color="auto" w:fill="auto"/>
            <w:noWrap/>
            <w:vAlign w:val="bottom"/>
            <w:hideMark/>
          </w:tcPr>
          <w:p w14:paraId="08F4AC89" w14:textId="61901475" w:rsidR="0069210D" w:rsidRPr="0069210D" w:rsidDel="00331420" w:rsidRDefault="0069210D" w:rsidP="0069210D">
            <w:pPr>
              <w:jc w:val="right"/>
              <w:rPr>
                <w:del w:id="138" w:author="Damon Morris" w:date="2022-02-03T18:19:00Z"/>
                <w:rFonts w:ascii="Calibri" w:eastAsia="Times New Roman" w:hAnsi="Calibri" w:cs="Calibri"/>
                <w:color w:val="000000"/>
                <w:sz w:val="22"/>
                <w:szCs w:val="22"/>
                <w:lang w:eastAsia="en-GB"/>
              </w:rPr>
            </w:pPr>
            <w:commentRangeStart w:id="139"/>
            <w:commentRangeStart w:id="140"/>
            <w:del w:id="141" w:author="Damon Morris" w:date="2022-02-03T18:19:00Z">
              <w:r w:rsidRPr="0069210D" w:rsidDel="00331420">
                <w:rPr>
                  <w:rFonts w:ascii="Calibri" w:eastAsia="Times New Roman" w:hAnsi="Calibri" w:cs="Calibri"/>
                  <w:color w:val="000000"/>
                  <w:sz w:val="22"/>
                  <w:szCs w:val="22"/>
                  <w:lang w:eastAsia="en-GB"/>
                </w:rPr>
                <w:delText>17.29%</w:delText>
              </w:r>
              <w:commentRangeEnd w:id="139"/>
              <w:r w:rsidR="00D873CE" w:rsidDel="00331420">
                <w:rPr>
                  <w:rStyle w:val="CommentReference"/>
                </w:rPr>
                <w:commentReference w:id="139"/>
              </w:r>
            </w:del>
            <w:commentRangeEnd w:id="140"/>
            <w:r w:rsidR="009A2650">
              <w:rPr>
                <w:rStyle w:val="CommentReference"/>
              </w:rPr>
              <w:commentReference w:id="140"/>
            </w:r>
          </w:p>
        </w:tc>
        <w:tc>
          <w:tcPr>
            <w:tcW w:w="1133" w:type="dxa"/>
            <w:gridSpan w:val="2"/>
            <w:tcBorders>
              <w:top w:val="nil"/>
              <w:left w:val="nil"/>
              <w:bottom w:val="nil"/>
              <w:right w:val="nil"/>
            </w:tcBorders>
            <w:shd w:val="clear" w:color="auto" w:fill="auto"/>
            <w:noWrap/>
            <w:vAlign w:val="bottom"/>
            <w:hideMark/>
          </w:tcPr>
          <w:p w14:paraId="2D8BB0BA" w14:textId="5C42D343" w:rsidR="0069210D" w:rsidRPr="0069210D" w:rsidDel="00331420" w:rsidRDefault="0069210D" w:rsidP="0069210D">
            <w:pPr>
              <w:jc w:val="right"/>
              <w:rPr>
                <w:del w:id="142" w:author="Damon Morris" w:date="2022-02-03T18:19:00Z"/>
                <w:rFonts w:ascii="Calibri" w:eastAsia="Times New Roman" w:hAnsi="Calibri" w:cs="Calibri"/>
                <w:color w:val="000000"/>
                <w:sz w:val="22"/>
                <w:szCs w:val="22"/>
                <w:lang w:eastAsia="en-GB"/>
              </w:rPr>
            </w:pPr>
            <w:del w:id="143" w:author="Damon Morris" w:date="2022-02-03T18:19:00Z">
              <w:r w:rsidRPr="0069210D" w:rsidDel="00331420">
                <w:rPr>
                  <w:rFonts w:ascii="Calibri" w:eastAsia="Times New Roman" w:hAnsi="Calibri" w:cs="Calibri"/>
                  <w:color w:val="000000"/>
                  <w:sz w:val="22"/>
                  <w:szCs w:val="22"/>
                  <w:lang w:eastAsia="en-GB"/>
                </w:rPr>
                <w:delText>10.25%</w:delText>
              </w:r>
            </w:del>
          </w:p>
        </w:tc>
      </w:tr>
      <w:tr w:rsidR="00EF4656" w:rsidRPr="0069210D" w:rsidDel="00331420" w14:paraId="6B65D721" w14:textId="77777777" w:rsidTr="00681737">
        <w:trPr>
          <w:trHeight w:val="300"/>
          <w:del w:id="144" w:author="Damon Morris" w:date="2022-02-03T18:19:00Z"/>
        </w:trPr>
        <w:tc>
          <w:tcPr>
            <w:tcW w:w="4250" w:type="dxa"/>
            <w:gridSpan w:val="3"/>
            <w:tcBorders>
              <w:top w:val="nil"/>
              <w:left w:val="nil"/>
              <w:bottom w:val="nil"/>
              <w:right w:val="nil"/>
            </w:tcBorders>
            <w:shd w:val="clear" w:color="auto" w:fill="auto"/>
            <w:noWrap/>
            <w:vAlign w:val="bottom"/>
            <w:hideMark/>
          </w:tcPr>
          <w:p w14:paraId="37E3F3DA" w14:textId="10BBC9FF" w:rsidR="0069210D" w:rsidRPr="0069210D" w:rsidDel="00331420" w:rsidRDefault="0069210D" w:rsidP="0069210D">
            <w:pPr>
              <w:rPr>
                <w:del w:id="145" w:author="Damon Morris" w:date="2022-02-03T18:19:00Z"/>
                <w:rFonts w:ascii="Calibri" w:eastAsia="Times New Roman" w:hAnsi="Calibri" w:cs="Calibri"/>
                <w:color w:val="000000"/>
                <w:sz w:val="22"/>
                <w:szCs w:val="22"/>
                <w:lang w:eastAsia="en-GB"/>
              </w:rPr>
            </w:pPr>
            <w:del w:id="146" w:author="Damon Morris" w:date="2022-02-03T18:19:00Z">
              <w:r w:rsidRPr="0069210D" w:rsidDel="00331420">
                <w:rPr>
                  <w:rFonts w:ascii="Calibri" w:eastAsia="Times New Roman" w:hAnsi="Calibri" w:cs="Calibri"/>
                  <w:color w:val="000000"/>
                  <w:sz w:val="22"/>
                  <w:szCs w:val="22"/>
                  <w:lang w:eastAsia="en-GB"/>
                </w:rPr>
                <w:delText>Total grossed-up expenditure</w:delText>
              </w:r>
            </w:del>
          </w:p>
        </w:tc>
        <w:tc>
          <w:tcPr>
            <w:tcW w:w="1821" w:type="dxa"/>
            <w:gridSpan w:val="3"/>
            <w:tcBorders>
              <w:top w:val="nil"/>
              <w:left w:val="nil"/>
              <w:bottom w:val="nil"/>
              <w:right w:val="nil"/>
            </w:tcBorders>
            <w:shd w:val="clear" w:color="auto" w:fill="auto"/>
            <w:noWrap/>
            <w:vAlign w:val="bottom"/>
            <w:hideMark/>
          </w:tcPr>
          <w:p w14:paraId="3F0EC631" w14:textId="0F40E380" w:rsidR="0069210D" w:rsidRPr="0069210D" w:rsidDel="00331420" w:rsidRDefault="0069210D" w:rsidP="0069210D">
            <w:pPr>
              <w:rPr>
                <w:del w:id="147"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34D61108" w14:textId="47647141" w:rsidR="0069210D" w:rsidRPr="0069210D" w:rsidDel="00331420" w:rsidRDefault="0069210D" w:rsidP="0069210D">
            <w:pPr>
              <w:rPr>
                <w:del w:id="148"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13582179" w14:textId="4EF2FFBD" w:rsidR="0069210D" w:rsidRPr="0069210D" w:rsidDel="00331420" w:rsidRDefault="0069210D" w:rsidP="0069210D">
            <w:pPr>
              <w:jc w:val="right"/>
              <w:rPr>
                <w:del w:id="149" w:author="Damon Morris" w:date="2022-02-03T18:19:00Z"/>
                <w:rFonts w:ascii="Calibri" w:eastAsia="Times New Roman" w:hAnsi="Calibri" w:cs="Calibri"/>
                <w:color w:val="000000"/>
                <w:sz w:val="22"/>
                <w:szCs w:val="22"/>
                <w:lang w:eastAsia="en-GB"/>
              </w:rPr>
            </w:pPr>
            <w:del w:id="150" w:author="Damon Morris" w:date="2022-02-03T18:19:00Z">
              <w:r w:rsidRPr="0069210D" w:rsidDel="00331420">
                <w:rPr>
                  <w:rFonts w:ascii="Calibri" w:eastAsia="Times New Roman" w:hAnsi="Calibri" w:cs="Calibri"/>
                  <w:color w:val="000000"/>
                  <w:sz w:val="22"/>
                  <w:szCs w:val="22"/>
                  <w:lang w:eastAsia="en-GB"/>
                </w:rPr>
                <w:delText>£14,645</w:delText>
              </w:r>
            </w:del>
          </w:p>
        </w:tc>
      </w:tr>
      <w:tr w:rsidR="00EF4656" w:rsidRPr="0069210D" w:rsidDel="00331420" w14:paraId="4A15EE5C" w14:textId="77777777" w:rsidTr="00681737">
        <w:trPr>
          <w:trHeight w:val="300"/>
          <w:del w:id="151" w:author="Damon Morris" w:date="2022-02-03T18:19:00Z"/>
        </w:trPr>
        <w:tc>
          <w:tcPr>
            <w:tcW w:w="4250" w:type="dxa"/>
            <w:gridSpan w:val="3"/>
            <w:tcBorders>
              <w:top w:val="nil"/>
              <w:left w:val="nil"/>
              <w:bottom w:val="nil"/>
              <w:right w:val="nil"/>
            </w:tcBorders>
            <w:shd w:val="clear" w:color="auto" w:fill="auto"/>
            <w:noWrap/>
            <w:vAlign w:val="bottom"/>
            <w:hideMark/>
          </w:tcPr>
          <w:p w14:paraId="681EE243" w14:textId="38E0FC3A" w:rsidR="0069210D" w:rsidRPr="0069210D" w:rsidDel="00331420" w:rsidRDefault="0069210D" w:rsidP="0069210D">
            <w:pPr>
              <w:jc w:val="right"/>
              <w:rPr>
                <w:del w:id="152" w:author="Damon Morris" w:date="2022-02-03T18:19:00Z"/>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03DB12A3" w14:textId="2A390407" w:rsidR="0069210D" w:rsidRPr="0069210D" w:rsidDel="00331420" w:rsidRDefault="0069210D" w:rsidP="0069210D">
            <w:pPr>
              <w:rPr>
                <w:del w:id="153" w:author="Damon Morris" w:date="2022-02-03T18:19:00Z"/>
                <w:rFonts w:ascii="Times New Roman" w:eastAsia="Times New Roman" w:hAnsi="Times New Roman" w:cs="Times New Roman"/>
                <w:sz w:val="20"/>
                <w:szCs w:val="20"/>
                <w:lang w:eastAsia="en-GB"/>
              </w:rPr>
            </w:pPr>
          </w:p>
        </w:tc>
        <w:tc>
          <w:tcPr>
            <w:tcW w:w="1822" w:type="dxa"/>
            <w:gridSpan w:val="4"/>
            <w:tcBorders>
              <w:top w:val="nil"/>
              <w:left w:val="nil"/>
              <w:bottom w:val="nil"/>
              <w:right w:val="nil"/>
            </w:tcBorders>
            <w:shd w:val="clear" w:color="auto" w:fill="auto"/>
            <w:noWrap/>
            <w:vAlign w:val="bottom"/>
            <w:hideMark/>
          </w:tcPr>
          <w:p w14:paraId="0666B915" w14:textId="685C5AE8" w:rsidR="0069210D" w:rsidRPr="0069210D" w:rsidDel="00331420" w:rsidRDefault="0069210D" w:rsidP="0069210D">
            <w:pPr>
              <w:rPr>
                <w:del w:id="154"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2DD70125" w14:textId="3A18525E" w:rsidR="0069210D" w:rsidRPr="0069210D" w:rsidDel="00331420" w:rsidRDefault="0069210D" w:rsidP="0069210D">
            <w:pPr>
              <w:rPr>
                <w:del w:id="155" w:author="Damon Morris" w:date="2022-02-03T18:19:00Z"/>
                <w:rFonts w:ascii="Times New Roman" w:eastAsia="Times New Roman" w:hAnsi="Times New Roman" w:cs="Times New Roman"/>
                <w:sz w:val="20"/>
                <w:szCs w:val="20"/>
                <w:lang w:eastAsia="en-GB"/>
              </w:rPr>
            </w:pPr>
          </w:p>
        </w:tc>
      </w:tr>
      <w:tr w:rsidR="00EF4656" w:rsidRPr="0069210D" w:rsidDel="00331420" w14:paraId="4477158D" w14:textId="77777777" w:rsidTr="00681737">
        <w:trPr>
          <w:gridAfter w:val="1"/>
          <w:wAfter w:w="89" w:type="dxa"/>
          <w:trHeight w:val="300"/>
          <w:del w:id="156" w:author="Damon Morris" w:date="2022-02-03T18:19:00Z"/>
        </w:trPr>
        <w:tc>
          <w:tcPr>
            <w:tcW w:w="8937" w:type="dxa"/>
            <w:gridSpan w:val="11"/>
            <w:tcBorders>
              <w:top w:val="nil"/>
              <w:left w:val="nil"/>
              <w:bottom w:val="single" w:sz="4" w:space="0" w:color="auto"/>
              <w:right w:val="nil"/>
            </w:tcBorders>
            <w:shd w:val="clear" w:color="auto" w:fill="auto"/>
            <w:noWrap/>
            <w:vAlign w:val="bottom"/>
            <w:hideMark/>
          </w:tcPr>
          <w:p w14:paraId="20A7FFFE" w14:textId="57BD6A4A" w:rsidR="0069210D" w:rsidRPr="0069210D" w:rsidDel="00331420" w:rsidRDefault="0069210D" w:rsidP="0069210D">
            <w:pPr>
              <w:rPr>
                <w:del w:id="157" w:author="Damon Morris" w:date="2022-02-03T18:19:00Z"/>
                <w:rFonts w:ascii="Calibri" w:eastAsia="Times New Roman" w:hAnsi="Calibri" w:cs="Calibri"/>
                <w:color w:val="000000"/>
                <w:sz w:val="22"/>
                <w:szCs w:val="22"/>
                <w:lang w:eastAsia="en-GB"/>
              </w:rPr>
            </w:pPr>
            <w:del w:id="158" w:author="Damon Morris" w:date="2022-02-03T18:19:00Z">
              <w:r w:rsidRPr="0069210D" w:rsidDel="00331420">
                <w:rPr>
                  <w:rFonts w:ascii="Calibri" w:eastAsia="Times New Roman" w:hAnsi="Calibri" w:cs="Calibri"/>
                  <w:color w:val="000000"/>
                  <w:sz w:val="22"/>
                  <w:szCs w:val="22"/>
                  <w:lang w:eastAsia="en-GB"/>
                </w:rPr>
                <w:delText>Survey data estimated spend</w:delText>
              </w:r>
            </w:del>
          </w:p>
        </w:tc>
      </w:tr>
      <w:tr w:rsidR="00EF4656" w:rsidRPr="0069210D" w:rsidDel="00331420" w14:paraId="268FAEB6" w14:textId="77777777" w:rsidTr="00681737">
        <w:trPr>
          <w:trHeight w:val="300"/>
          <w:del w:id="159" w:author="Damon Morris" w:date="2022-02-03T18:19:00Z"/>
        </w:trPr>
        <w:tc>
          <w:tcPr>
            <w:tcW w:w="4250" w:type="dxa"/>
            <w:gridSpan w:val="3"/>
            <w:tcBorders>
              <w:top w:val="nil"/>
              <w:left w:val="nil"/>
              <w:bottom w:val="nil"/>
              <w:right w:val="nil"/>
            </w:tcBorders>
            <w:shd w:val="clear" w:color="auto" w:fill="auto"/>
            <w:noWrap/>
            <w:vAlign w:val="bottom"/>
            <w:hideMark/>
          </w:tcPr>
          <w:p w14:paraId="71C224E7" w14:textId="59D58FE8" w:rsidR="0069210D" w:rsidRPr="0069210D" w:rsidDel="00331420" w:rsidRDefault="0069210D" w:rsidP="0069210D">
            <w:pPr>
              <w:rPr>
                <w:del w:id="160" w:author="Damon Morris" w:date="2022-02-03T18:19:00Z"/>
                <w:rFonts w:ascii="Calibri" w:eastAsia="Times New Roman" w:hAnsi="Calibri" w:cs="Calibri"/>
                <w:color w:val="000000"/>
                <w:sz w:val="22"/>
                <w:szCs w:val="22"/>
                <w:lang w:eastAsia="en-GB"/>
              </w:rPr>
            </w:pPr>
            <w:del w:id="161" w:author="Damon Morris" w:date="2022-02-03T18:19:00Z">
              <w:r w:rsidRPr="0069210D" w:rsidDel="00331420">
                <w:rPr>
                  <w:rFonts w:ascii="Calibri" w:eastAsia="Times New Roman" w:hAnsi="Calibri" w:cs="Calibri"/>
                  <w:color w:val="000000"/>
                  <w:sz w:val="22"/>
                  <w:szCs w:val="22"/>
                  <w:lang w:eastAsia="en-GB"/>
                </w:rPr>
                <w:delText>Total grossed-up expenditure</w:delText>
              </w:r>
            </w:del>
          </w:p>
        </w:tc>
        <w:tc>
          <w:tcPr>
            <w:tcW w:w="1821" w:type="dxa"/>
            <w:gridSpan w:val="3"/>
            <w:tcBorders>
              <w:top w:val="nil"/>
              <w:left w:val="nil"/>
              <w:bottom w:val="nil"/>
              <w:right w:val="nil"/>
            </w:tcBorders>
            <w:shd w:val="clear" w:color="auto" w:fill="auto"/>
            <w:noWrap/>
            <w:vAlign w:val="bottom"/>
            <w:hideMark/>
          </w:tcPr>
          <w:p w14:paraId="400EA130" w14:textId="70FE94A4" w:rsidR="0069210D" w:rsidRPr="0069210D" w:rsidDel="00331420" w:rsidRDefault="0069210D" w:rsidP="0069210D">
            <w:pPr>
              <w:rPr>
                <w:del w:id="162"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0C4A7E3D" w14:textId="71993DDA" w:rsidR="0069210D" w:rsidRPr="0069210D" w:rsidDel="00331420" w:rsidRDefault="0069210D" w:rsidP="0069210D">
            <w:pPr>
              <w:rPr>
                <w:del w:id="163"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20D9AECC" w14:textId="1818E2AF" w:rsidR="0069210D" w:rsidRPr="0069210D" w:rsidDel="00331420" w:rsidRDefault="0069210D" w:rsidP="0069210D">
            <w:pPr>
              <w:jc w:val="right"/>
              <w:rPr>
                <w:del w:id="164" w:author="Damon Morris" w:date="2022-02-03T18:19:00Z"/>
                <w:rFonts w:ascii="Calibri" w:eastAsia="Times New Roman" w:hAnsi="Calibri" w:cs="Calibri"/>
                <w:color w:val="000000"/>
                <w:sz w:val="22"/>
                <w:szCs w:val="22"/>
                <w:lang w:eastAsia="en-GB"/>
              </w:rPr>
            </w:pPr>
            <w:del w:id="165" w:author="Damon Morris" w:date="2022-02-03T18:19:00Z">
              <w:r w:rsidRPr="0069210D" w:rsidDel="00331420">
                <w:rPr>
                  <w:rFonts w:ascii="Calibri" w:eastAsia="Times New Roman" w:hAnsi="Calibri" w:cs="Calibri"/>
                  <w:color w:val="000000"/>
                  <w:sz w:val="22"/>
                  <w:szCs w:val="22"/>
                  <w:lang w:eastAsia="en-GB"/>
                </w:rPr>
                <w:delText>£8,152</w:delText>
              </w:r>
            </w:del>
          </w:p>
        </w:tc>
      </w:tr>
      <w:tr w:rsidR="00EF4656" w:rsidRPr="0069210D" w:rsidDel="00331420" w14:paraId="170F49D1" w14:textId="77777777" w:rsidTr="00681737">
        <w:trPr>
          <w:trHeight w:val="300"/>
          <w:del w:id="166" w:author="Damon Morris" w:date="2022-02-03T18:19:00Z"/>
        </w:trPr>
        <w:tc>
          <w:tcPr>
            <w:tcW w:w="4250" w:type="dxa"/>
            <w:gridSpan w:val="3"/>
            <w:tcBorders>
              <w:top w:val="nil"/>
              <w:left w:val="nil"/>
              <w:bottom w:val="nil"/>
              <w:right w:val="nil"/>
            </w:tcBorders>
            <w:shd w:val="clear" w:color="auto" w:fill="auto"/>
            <w:noWrap/>
            <w:vAlign w:val="bottom"/>
            <w:hideMark/>
          </w:tcPr>
          <w:p w14:paraId="3AAC61D1" w14:textId="2A061567" w:rsidR="0069210D" w:rsidRPr="0069210D" w:rsidDel="00331420" w:rsidRDefault="0069210D" w:rsidP="0069210D">
            <w:pPr>
              <w:jc w:val="right"/>
              <w:rPr>
                <w:del w:id="167" w:author="Damon Morris" w:date="2022-02-03T18:19:00Z"/>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02316639" w14:textId="466FD31B" w:rsidR="0069210D" w:rsidRPr="0069210D" w:rsidDel="00331420" w:rsidRDefault="0069210D" w:rsidP="0069210D">
            <w:pPr>
              <w:rPr>
                <w:del w:id="168" w:author="Damon Morris" w:date="2022-02-03T18:19:00Z"/>
                <w:rFonts w:ascii="Times New Roman" w:eastAsia="Times New Roman" w:hAnsi="Times New Roman" w:cs="Times New Roman"/>
                <w:sz w:val="20"/>
                <w:szCs w:val="20"/>
                <w:lang w:eastAsia="en-GB"/>
              </w:rPr>
            </w:pPr>
          </w:p>
        </w:tc>
        <w:tc>
          <w:tcPr>
            <w:tcW w:w="1822" w:type="dxa"/>
            <w:gridSpan w:val="4"/>
            <w:tcBorders>
              <w:top w:val="nil"/>
              <w:left w:val="nil"/>
              <w:bottom w:val="nil"/>
              <w:right w:val="nil"/>
            </w:tcBorders>
            <w:shd w:val="clear" w:color="auto" w:fill="auto"/>
            <w:noWrap/>
            <w:vAlign w:val="bottom"/>
            <w:hideMark/>
          </w:tcPr>
          <w:p w14:paraId="3C2B3D46" w14:textId="4B027F9C" w:rsidR="0069210D" w:rsidRPr="0069210D" w:rsidDel="00331420" w:rsidRDefault="0069210D" w:rsidP="0069210D">
            <w:pPr>
              <w:rPr>
                <w:del w:id="169"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61DA727C" w14:textId="39E6647B" w:rsidR="0069210D" w:rsidRPr="0069210D" w:rsidDel="00331420" w:rsidRDefault="0069210D" w:rsidP="0069210D">
            <w:pPr>
              <w:rPr>
                <w:del w:id="170" w:author="Damon Morris" w:date="2022-02-03T18:19:00Z"/>
                <w:rFonts w:ascii="Times New Roman" w:eastAsia="Times New Roman" w:hAnsi="Times New Roman" w:cs="Times New Roman"/>
                <w:sz w:val="20"/>
                <w:szCs w:val="20"/>
                <w:lang w:eastAsia="en-GB"/>
              </w:rPr>
            </w:pPr>
          </w:p>
        </w:tc>
      </w:tr>
      <w:tr w:rsidR="00EF4656" w:rsidRPr="0069210D" w:rsidDel="00331420" w14:paraId="4CB70354" w14:textId="77777777" w:rsidTr="00681737">
        <w:trPr>
          <w:trHeight w:val="300"/>
          <w:del w:id="171" w:author="Damon Morris" w:date="2022-02-03T18:19:00Z"/>
        </w:trPr>
        <w:tc>
          <w:tcPr>
            <w:tcW w:w="4250" w:type="dxa"/>
            <w:gridSpan w:val="3"/>
            <w:tcBorders>
              <w:top w:val="nil"/>
              <w:left w:val="nil"/>
              <w:bottom w:val="single" w:sz="4" w:space="0" w:color="auto"/>
              <w:right w:val="nil"/>
            </w:tcBorders>
            <w:shd w:val="clear" w:color="auto" w:fill="auto"/>
            <w:noWrap/>
            <w:vAlign w:val="bottom"/>
            <w:hideMark/>
          </w:tcPr>
          <w:p w14:paraId="48679077" w14:textId="5A6D8A04" w:rsidR="0069210D" w:rsidRPr="0069210D" w:rsidDel="00331420" w:rsidRDefault="0069210D" w:rsidP="0069210D">
            <w:pPr>
              <w:rPr>
                <w:del w:id="172" w:author="Damon Morris" w:date="2022-02-03T18:19:00Z"/>
                <w:rFonts w:ascii="Calibri" w:eastAsia="Times New Roman" w:hAnsi="Calibri" w:cs="Calibri"/>
                <w:color w:val="000000"/>
                <w:sz w:val="22"/>
                <w:szCs w:val="22"/>
                <w:lang w:eastAsia="en-GB"/>
              </w:rPr>
            </w:pPr>
            <w:del w:id="173" w:author="Damon Morris" w:date="2022-02-03T18:19:00Z">
              <w:r w:rsidRPr="0069210D" w:rsidDel="00331420">
                <w:rPr>
                  <w:rFonts w:ascii="Calibri" w:eastAsia="Times New Roman" w:hAnsi="Calibri" w:cs="Calibri"/>
                  <w:color w:val="000000"/>
                  <w:sz w:val="22"/>
                  <w:szCs w:val="22"/>
                  <w:lang w:eastAsia="en-GB"/>
                </w:rPr>
                <w:delText> </w:delText>
              </w:r>
            </w:del>
          </w:p>
        </w:tc>
        <w:tc>
          <w:tcPr>
            <w:tcW w:w="1821" w:type="dxa"/>
            <w:gridSpan w:val="3"/>
            <w:tcBorders>
              <w:top w:val="nil"/>
              <w:left w:val="nil"/>
              <w:bottom w:val="single" w:sz="4" w:space="0" w:color="auto"/>
              <w:right w:val="nil"/>
            </w:tcBorders>
            <w:shd w:val="clear" w:color="auto" w:fill="auto"/>
            <w:noWrap/>
            <w:vAlign w:val="bottom"/>
            <w:hideMark/>
          </w:tcPr>
          <w:p w14:paraId="481DFC12" w14:textId="437D0995" w:rsidR="0069210D" w:rsidRPr="0069210D" w:rsidDel="00331420" w:rsidRDefault="0069210D" w:rsidP="0069210D">
            <w:pPr>
              <w:rPr>
                <w:del w:id="174" w:author="Damon Morris" w:date="2022-02-03T18:19:00Z"/>
                <w:rFonts w:ascii="Calibri" w:eastAsia="Times New Roman" w:hAnsi="Calibri" w:cs="Calibri"/>
                <w:color w:val="000000"/>
                <w:sz w:val="22"/>
                <w:szCs w:val="22"/>
                <w:lang w:eastAsia="en-GB"/>
              </w:rPr>
            </w:pPr>
            <w:del w:id="175" w:author="Damon Morris" w:date="2022-02-03T18:19:00Z">
              <w:r w:rsidRPr="0069210D" w:rsidDel="00331420">
                <w:rPr>
                  <w:rFonts w:ascii="Calibri" w:eastAsia="Times New Roman" w:hAnsi="Calibri" w:cs="Calibri"/>
                  <w:color w:val="000000"/>
                  <w:sz w:val="22"/>
                  <w:szCs w:val="22"/>
                  <w:lang w:eastAsia="en-GB"/>
                </w:rPr>
                <w:delText> </w:delText>
              </w:r>
            </w:del>
          </w:p>
        </w:tc>
        <w:tc>
          <w:tcPr>
            <w:tcW w:w="1822" w:type="dxa"/>
            <w:gridSpan w:val="4"/>
            <w:tcBorders>
              <w:top w:val="single" w:sz="4" w:space="0" w:color="auto"/>
              <w:left w:val="nil"/>
              <w:bottom w:val="single" w:sz="4" w:space="0" w:color="auto"/>
              <w:right w:val="nil"/>
            </w:tcBorders>
            <w:shd w:val="clear" w:color="auto" w:fill="auto"/>
            <w:noWrap/>
            <w:vAlign w:val="bottom"/>
            <w:hideMark/>
          </w:tcPr>
          <w:p w14:paraId="415C2C62" w14:textId="31E31800" w:rsidR="0069210D" w:rsidRPr="0069210D" w:rsidDel="00331420" w:rsidRDefault="0069210D" w:rsidP="0069210D">
            <w:pPr>
              <w:rPr>
                <w:del w:id="176" w:author="Damon Morris" w:date="2022-02-03T18:19:00Z"/>
                <w:rFonts w:ascii="Calibri" w:eastAsia="Times New Roman" w:hAnsi="Calibri" w:cs="Calibri"/>
                <w:color w:val="000000"/>
                <w:sz w:val="22"/>
                <w:szCs w:val="22"/>
                <w:lang w:eastAsia="en-GB"/>
              </w:rPr>
            </w:pPr>
            <w:del w:id="177" w:author="Damon Morris" w:date="2022-02-03T18:19:00Z">
              <w:r w:rsidRPr="0069210D" w:rsidDel="00331420">
                <w:rPr>
                  <w:rFonts w:ascii="Calibri" w:eastAsia="Times New Roman" w:hAnsi="Calibri" w:cs="Calibri"/>
                  <w:color w:val="000000"/>
                  <w:sz w:val="22"/>
                  <w:szCs w:val="22"/>
                  <w:lang w:eastAsia="en-GB"/>
                </w:rPr>
                <w:delText>Upshift:</w:delText>
              </w:r>
            </w:del>
          </w:p>
        </w:tc>
        <w:tc>
          <w:tcPr>
            <w:tcW w:w="1133" w:type="dxa"/>
            <w:gridSpan w:val="2"/>
            <w:tcBorders>
              <w:top w:val="single" w:sz="4" w:space="0" w:color="auto"/>
              <w:left w:val="nil"/>
              <w:bottom w:val="single" w:sz="4" w:space="0" w:color="auto"/>
              <w:right w:val="nil"/>
            </w:tcBorders>
            <w:shd w:val="clear" w:color="auto" w:fill="auto"/>
            <w:noWrap/>
            <w:vAlign w:val="bottom"/>
            <w:hideMark/>
          </w:tcPr>
          <w:p w14:paraId="081F9062" w14:textId="13DA0DDB" w:rsidR="0069210D" w:rsidRPr="0069210D" w:rsidDel="00331420" w:rsidRDefault="0069210D" w:rsidP="0069210D">
            <w:pPr>
              <w:jc w:val="right"/>
              <w:rPr>
                <w:del w:id="178" w:author="Damon Morris" w:date="2022-02-03T18:19:00Z"/>
                <w:rFonts w:ascii="Calibri" w:eastAsia="Times New Roman" w:hAnsi="Calibri" w:cs="Calibri"/>
                <w:color w:val="000000"/>
                <w:sz w:val="22"/>
                <w:szCs w:val="22"/>
                <w:lang w:eastAsia="en-GB"/>
              </w:rPr>
            </w:pPr>
            <w:del w:id="179" w:author="Damon Morris" w:date="2022-02-03T18:19:00Z">
              <w:r w:rsidRPr="0069210D" w:rsidDel="00331420">
                <w:rPr>
                  <w:rFonts w:ascii="Calibri" w:eastAsia="Times New Roman" w:hAnsi="Calibri" w:cs="Calibri"/>
                  <w:color w:val="000000"/>
                  <w:sz w:val="22"/>
                  <w:szCs w:val="22"/>
                  <w:lang w:eastAsia="en-GB"/>
                </w:rPr>
                <w:delText>1.7960</w:delText>
              </w:r>
            </w:del>
          </w:p>
        </w:tc>
      </w:tr>
      <w:tr w:rsidR="00EF4656" w:rsidRPr="0069210D" w:rsidDel="00331420" w14:paraId="5375820B" w14:textId="77777777" w:rsidTr="00681737">
        <w:trPr>
          <w:gridAfter w:val="1"/>
          <w:wAfter w:w="89" w:type="dxa"/>
          <w:trHeight w:val="300"/>
          <w:del w:id="180" w:author="Damon Morris" w:date="2022-02-03T18:19:00Z"/>
        </w:trPr>
        <w:tc>
          <w:tcPr>
            <w:tcW w:w="4682" w:type="dxa"/>
            <w:gridSpan w:val="5"/>
            <w:tcBorders>
              <w:top w:val="nil"/>
              <w:left w:val="nil"/>
              <w:bottom w:val="nil"/>
              <w:right w:val="nil"/>
            </w:tcBorders>
            <w:shd w:val="clear" w:color="auto" w:fill="auto"/>
            <w:noWrap/>
            <w:vAlign w:val="bottom"/>
            <w:hideMark/>
          </w:tcPr>
          <w:p w14:paraId="41C25043" w14:textId="04758AAA" w:rsidR="0069210D" w:rsidDel="00331420" w:rsidRDefault="0069210D" w:rsidP="0069210D">
            <w:pPr>
              <w:rPr>
                <w:del w:id="181" w:author="Damon Morris" w:date="2022-02-03T18:19:00Z"/>
                <w:rFonts w:ascii="Calibri" w:eastAsia="Times New Roman" w:hAnsi="Calibri" w:cs="Calibri"/>
                <w:color w:val="000000"/>
                <w:sz w:val="22"/>
                <w:szCs w:val="22"/>
                <w:lang w:eastAsia="en-GB"/>
              </w:rPr>
            </w:pPr>
          </w:p>
          <w:p w14:paraId="0E3D404E" w14:textId="2C555694" w:rsidR="00331420" w:rsidDel="00331420" w:rsidRDefault="00331420" w:rsidP="0069210D">
            <w:pPr>
              <w:rPr>
                <w:del w:id="182" w:author="Damon Morris" w:date="2022-02-03T18:19:00Z"/>
                <w:rFonts w:ascii="Calibri" w:eastAsia="Times New Roman" w:hAnsi="Calibri" w:cs="Calibri"/>
                <w:color w:val="000000"/>
                <w:sz w:val="22"/>
                <w:szCs w:val="22"/>
                <w:lang w:eastAsia="en-GB"/>
              </w:rPr>
            </w:pPr>
          </w:p>
          <w:p w14:paraId="1B718A60" w14:textId="60E735CB" w:rsidR="00331420" w:rsidDel="00331420" w:rsidRDefault="00331420" w:rsidP="0069210D">
            <w:pPr>
              <w:rPr>
                <w:del w:id="183" w:author="Damon Morris" w:date="2022-02-03T18:19:00Z"/>
                <w:rFonts w:ascii="Calibri" w:eastAsia="Times New Roman" w:hAnsi="Calibri" w:cs="Calibri"/>
                <w:color w:val="000000"/>
                <w:sz w:val="22"/>
                <w:szCs w:val="22"/>
                <w:lang w:eastAsia="en-GB"/>
              </w:rPr>
            </w:pPr>
          </w:p>
          <w:p w14:paraId="0D81765B" w14:textId="21079845" w:rsidR="00331420" w:rsidDel="00331420" w:rsidRDefault="00331420" w:rsidP="0069210D">
            <w:pPr>
              <w:rPr>
                <w:del w:id="184" w:author="Damon Morris" w:date="2022-02-03T18:19:00Z"/>
                <w:rFonts w:ascii="Calibri" w:eastAsia="Times New Roman" w:hAnsi="Calibri" w:cs="Calibri"/>
                <w:color w:val="000000"/>
                <w:sz w:val="22"/>
                <w:szCs w:val="22"/>
                <w:lang w:eastAsia="en-GB"/>
              </w:rPr>
            </w:pPr>
          </w:p>
          <w:p w14:paraId="5C5E967A" w14:textId="3B695BA5" w:rsidR="00331420" w:rsidDel="00331420" w:rsidRDefault="00331420" w:rsidP="0069210D">
            <w:pPr>
              <w:rPr>
                <w:del w:id="185" w:author="Damon Morris" w:date="2022-02-03T18:19:00Z"/>
                <w:rFonts w:ascii="Calibri" w:eastAsia="Times New Roman" w:hAnsi="Calibri" w:cs="Calibri"/>
                <w:color w:val="000000"/>
                <w:sz w:val="22"/>
                <w:szCs w:val="22"/>
                <w:lang w:eastAsia="en-GB"/>
              </w:rPr>
            </w:pPr>
          </w:p>
          <w:p w14:paraId="14A204E2" w14:textId="53ED94D8" w:rsidR="00331420" w:rsidDel="00331420" w:rsidRDefault="00331420" w:rsidP="0069210D">
            <w:pPr>
              <w:rPr>
                <w:del w:id="186" w:author="Damon Morris" w:date="2022-02-03T18:19:00Z"/>
                <w:rFonts w:ascii="Calibri" w:eastAsia="Times New Roman" w:hAnsi="Calibri" w:cs="Calibri"/>
                <w:color w:val="000000"/>
                <w:sz w:val="22"/>
                <w:szCs w:val="22"/>
                <w:lang w:eastAsia="en-GB"/>
              </w:rPr>
            </w:pPr>
          </w:p>
          <w:p w14:paraId="1E0DC552" w14:textId="5C73FC62" w:rsidR="00331420" w:rsidDel="00331420" w:rsidRDefault="00331420" w:rsidP="0069210D">
            <w:pPr>
              <w:rPr>
                <w:del w:id="187" w:author="Damon Morris" w:date="2022-02-03T18:19:00Z"/>
                <w:rFonts w:ascii="Calibri" w:eastAsia="Times New Roman" w:hAnsi="Calibri" w:cs="Calibri"/>
                <w:color w:val="000000"/>
                <w:sz w:val="22"/>
                <w:szCs w:val="22"/>
                <w:lang w:eastAsia="en-GB"/>
              </w:rPr>
            </w:pPr>
          </w:p>
          <w:p w14:paraId="1E0B83D3" w14:textId="68A6143D" w:rsidR="0069210D" w:rsidDel="00331420" w:rsidRDefault="0069210D" w:rsidP="0069210D">
            <w:pPr>
              <w:rPr>
                <w:del w:id="188" w:author="Damon Morris" w:date="2022-02-03T18:19:00Z"/>
                <w:rFonts w:ascii="Calibri" w:eastAsia="Times New Roman" w:hAnsi="Calibri" w:cs="Calibri"/>
                <w:color w:val="000000"/>
                <w:sz w:val="22"/>
                <w:szCs w:val="22"/>
                <w:lang w:eastAsia="en-GB"/>
              </w:rPr>
            </w:pPr>
          </w:p>
          <w:p w14:paraId="413BFEF6" w14:textId="6DF83158" w:rsidR="0069210D" w:rsidRPr="0069210D" w:rsidDel="00331420" w:rsidRDefault="0069210D" w:rsidP="0069210D">
            <w:pPr>
              <w:rPr>
                <w:del w:id="189" w:author="Damon Morris" w:date="2022-02-03T18:19:00Z"/>
                <w:rFonts w:ascii="Calibri" w:eastAsia="Times New Roman" w:hAnsi="Calibri" w:cs="Calibri"/>
                <w:b/>
                <w:bCs/>
                <w:color w:val="000000"/>
                <w:sz w:val="22"/>
                <w:szCs w:val="22"/>
                <w:lang w:eastAsia="en-GB"/>
              </w:rPr>
            </w:pPr>
            <w:del w:id="190" w:author="Damon Morris" w:date="2022-02-03T18:19:00Z">
              <w:r w:rsidRPr="0069210D" w:rsidDel="00331420">
                <w:rPr>
                  <w:rFonts w:ascii="Calibri" w:eastAsia="Times New Roman" w:hAnsi="Calibri" w:cs="Calibri"/>
                  <w:b/>
                  <w:bCs/>
                  <w:color w:val="000000"/>
                  <w:sz w:val="22"/>
                  <w:szCs w:val="22"/>
                  <w:lang w:eastAsia="en-GB"/>
                </w:rPr>
                <w:delText xml:space="preserve">Table 2. Average weekly spend on tobacco </w:delText>
              </w:r>
            </w:del>
          </w:p>
        </w:tc>
        <w:tc>
          <w:tcPr>
            <w:tcW w:w="2515" w:type="dxa"/>
            <w:gridSpan w:val="3"/>
            <w:tcBorders>
              <w:top w:val="nil"/>
              <w:left w:val="nil"/>
              <w:bottom w:val="nil"/>
              <w:right w:val="nil"/>
            </w:tcBorders>
            <w:shd w:val="clear" w:color="auto" w:fill="auto"/>
            <w:noWrap/>
            <w:vAlign w:val="bottom"/>
            <w:hideMark/>
          </w:tcPr>
          <w:p w14:paraId="35B0F604" w14:textId="6589EB90" w:rsidR="0069210D" w:rsidRPr="0069210D" w:rsidDel="00331420" w:rsidRDefault="0069210D" w:rsidP="0069210D">
            <w:pPr>
              <w:rPr>
                <w:del w:id="191" w:author="Damon Morris" w:date="2022-02-03T18:19:00Z"/>
                <w:rFonts w:ascii="Calibri" w:eastAsia="Times New Roman" w:hAnsi="Calibri" w:cs="Calibri"/>
                <w:color w:val="000000"/>
                <w:sz w:val="22"/>
                <w:szCs w:val="22"/>
                <w:lang w:eastAsia="en-GB"/>
              </w:rPr>
            </w:pPr>
          </w:p>
        </w:tc>
        <w:tc>
          <w:tcPr>
            <w:tcW w:w="1740" w:type="dxa"/>
            <w:gridSpan w:val="3"/>
            <w:tcBorders>
              <w:top w:val="nil"/>
              <w:left w:val="nil"/>
              <w:bottom w:val="nil"/>
              <w:right w:val="nil"/>
            </w:tcBorders>
            <w:shd w:val="clear" w:color="auto" w:fill="auto"/>
            <w:noWrap/>
            <w:vAlign w:val="bottom"/>
            <w:hideMark/>
          </w:tcPr>
          <w:p w14:paraId="60DAB857" w14:textId="771ED10B" w:rsidR="0069210D" w:rsidRPr="0069210D" w:rsidDel="00331420" w:rsidRDefault="0069210D" w:rsidP="0069210D">
            <w:pPr>
              <w:rPr>
                <w:del w:id="192" w:author="Damon Morris" w:date="2022-02-03T18:19:00Z"/>
                <w:rFonts w:ascii="Times New Roman" w:eastAsia="Times New Roman" w:hAnsi="Times New Roman" w:cs="Times New Roman"/>
                <w:sz w:val="20"/>
                <w:szCs w:val="20"/>
                <w:lang w:eastAsia="en-GB"/>
              </w:rPr>
            </w:pPr>
          </w:p>
        </w:tc>
      </w:tr>
      <w:tr w:rsidR="00EF4656" w:rsidRPr="0069210D" w:rsidDel="00331420" w14:paraId="206DEA00" w14:textId="77777777" w:rsidTr="00681737">
        <w:trPr>
          <w:gridAfter w:val="1"/>
          <w:wAfter w:w="89" w:type="dxa"/>
          <w:trHeight w:val="300"/>
          <w:del w:id="193" w:author="Damon Morris" w:date="2022-02-03T18:19:00Z"/>
        </w:trPr>
        <w:tc>
          <w:tcPr>
            <w:tcW w:w="4682" w:type="dxa"/>
            <w:gridSpan w:val="5"/>
            <w:tcBorders>
              <w:top w:val="single" w:sz="4" w:space="0" w:color="auto"/>
              <w:left w:val="nil"/>
              <w:bottom w:val="single" w:sz="4" w:space="0" w:color="auto"/>
              <w:right w:val="nil"/>
            </w:tcBorders>
            <w:shd w:val="clear" w:color="auto" w:fill="auto"/>
            <w:noWrap/>
            <w:vAlign w:val="bottom"/>
            <w:hideMark/>
          </w:tcPr>
          <w:p w14:paraId="1A84822C" w14:textId="50B8BFB9" w:rsidR="0069210D" w:rsidRPr="0069210D" w:rsidDel="00331420" w:rsidRDefault="0069210D" w:rsidP="0069210D">
            <w:pPr>
              <w:rPr>
                <w:del w:id="194" w:author="Damon Morris" w:date="2022-02-03T18:19:00Z"/>
                <w:rFonts w:ascii="Calibri" w:eastAsia="Times New Roman" w:hAnsi="Calibri" w:cs="Calibri"/>
                <w:color w:val="000000"/>
                <w:sz w:val="22"/>
                <w:szCs w:val="22"/>
                <w:lang w:eastAsia="en-GB"/>
              </w:rPr>
            </w:pPr>
            <w:del w:id="195" w:author="Damon Morris" w:date="2022-02-03T18:19:00Z">
              <w:r w:rsidRPr="0069210D" w:rsidDel="00331420">
                <w:rPr>
                  <w:rFonts w:ascii="Calibri" w:eastAsia="Times New Roman" w:hAnsi="Calibri" w:cs="Calibri"/>
                  <w:color w:val="000000"/>
                  <w:sz w:val="22"/>
                  <w:szCs w:val="22"/>
                  <w:lang w:eastAsia="en-GB"/>
                </w:rPr>
                <w:delText> </w:delText>
              </w:r>
            </w:del>
          </w:p>
        </w:tc>
        <w:tc>
          <w:tcPr>
            <w:tcW w:w="2515" w:type="dxa"/>
            <w:gridSpan w:val="3"/>
            <w:tcBorders>
              <w:top w:val="single" w:sz="4" w:space="0" w:color="auto"/>
              <w:left w:val="nil"/>
              <w:bottom w:val="single" w:sz="4" w:space="0" w:color="auto"/>
              <w:right w:val="nil"/>
            </w:tcBorders>
            <w:shd w:val="clear" w:color="auto" w:fill="auto"/>
            <w:noWrap/>
            <w:vAlign w:val="bottom"/>
            <w:hideMark/>
          </w:tcPr>
          <w:p w14:paraId="6882968B" w14:textId="44AF278B" w:rsidR="0069210D" w:rsidRPr="0069210D" w:rsidDel="00331420" w:rsidRDefault="0069210D" w:rsidP="0069210D">
            <w:pPr>
              <w:rPr>
                <w:del w:id="196" w:author="Damon Morris" w:date="2022-02-03T18:19:00Z"/>
                <w:rFonts w:ascii="Calibri" w:eastAsia="Times New Roman" w:hAnsi="Calibri" w:cs="Calibri"/>
                <w:color w:val="000000"/>
                <w:sz w:val="22"/>
                <w:szCs w:val="22"/>
                <w:lang w:eastAsia="en-GB"/>
              </w:rPr>
            </w:pPr>
            <w:del w:id="197" w:author="Damon Morris" w:date="2022-02-03T18:19:00Z">
              <w:r w:rsidRPr="0069210D" w:rsidDel="00331420">
                <w:rPr>
                  <w:rFonts w:ascii="Calibri" w:eastAsia="Times New Roman" w:hAnsi="Calibri" w:cs="Calibri"/>
                  <w:color w:val="000000"/>
                  <w:sz w:val="22"/>
                  <w:szCs w:val="22"/>
                  <w:lang w:eastAsia="en-GB"/>
                </w:rPr>
                <w:delText>Not Upshifted (£)</w:delText>
              </w:r>
            </w:del>
          </w:p>
        </w:tc>
        <w:tc>
          <w:tcPr>
            <w:tcW w:w="1740" w:type="dxa"/>
            <w:gridSpan w:val="3"/>
            <w:tcBorders>
              <w:top w:val="single" w:sz="4" w:space="0" w:color="auto"/>
              <w:left w:val="nil"/>
              <w:bottom w:val="single" w:sz="4" w:space="0" w:color="auto"/>
              <w:right w:val="nil"/>
            </w:tcBorders>
            <w:shd w:val="clear" w:color="auto" w:fill="auto"/>
            <w:noWrap/>
            <w:vAlign w:val="bottom"/>
            <w:hideMark/>
          </w:tcPr>
          <w:p w14:paraId="74D6340D" w14:textId="58BE4B71" w:rsidR="0069210D" w:rsidRPr="0069210D" w:rsidDel="00331420" w:rsidRDefault="0069210D" w:rsidP="0069210D">
            <w:pPr>
              <w:rPr>
                <w:del w:id="198" w:author="Damon Morris" w:date="2022-02-03T18:19:00Z"/>
                <w:rFonts w:ascii="Calibri" w:eastAsia="Times New Roman" w:hAnsi="Calibri" w:cs="Calibri"/>
                <w:color w:val="000000"/>
                <w:sz w:val="22"/>
                <w:szCs w:val="22"/>
                <w:lang w:eastAsia="en-GB"/>
              </w:rPr>
            </w:pPr>
            <w:del w:id="199" w:author="Damon Morris" w:date="2022-02-03T18:19:00Z">
              <w:r w:rsidRPr="0069210D" w:rsidDel="00331420">
                <w:rPr>
                  <w:rFonts w:ascii="Calibri" w:eastAsia="Times New Roman" w:hAnsi="Calibri" w:cs="Calibri"/>
                  <w:color w:val="000000"/>
                  <w:sz w:val="22"/>
                  <w:szCs w:val="22"/>
                  <w:lang w:eastAsia="en-GB"/>
                </w:rPr>
                <w:delText>Upshifted</w:delText>
              </w:r>
              <w:r w:rsidDel="00331420">
                <w:rPr>
                  <w:rFonts w:ascii="Calibri" w:eastAsia="Times New Roman" w:hAnsi="Calibri" w:cs="Calibri"/>
                  <w:color w:val="000000"/>
                  <w:sz w:val="22"/>
                  <w:szCs w:val="22"/>
                  <w:lang w:eastAsia="en-GB"/>
                </w:rPr>
                <w:delText>*</w:delText>
              </w:r>
              <w:r w:rsidRPr="0069210D" w:rsidDel="00331420">
                <w:rPr>
                  <w:rFonts w:ascii="Calibri" w:eastAsia="Times New Roman" w:hAnsi="Calibri" w:cs="Calibri"/>
                  <w:color w:val="000000"/>
                  <w:sz w:val="22"/>
                  <w:szCs w:val="22"/>
                  <w:lang w:eastAsia="en-GB"/>
                </w:rPr>
                <w:delText xml:space="preserve"> (£)</w:delText>
              </w:r>
            </w:del>
          </w:p>
        </w:tc>
      </w:tr>
      <w:tr w:rsidR="00EF4656" w:rsidRPr="0069210D" w:rsidDel="00331420" w14:paraId="6489384B" w14:textId="77777777" w:rsidTr="00681737">
        <w:trPr>
          <w:gridAfter w:val="1"/>
          <w:wAfter w:w="89" w:type="dxa"/>
          <w:trHeight w:val="300"/>
          <w:del w:id="200" w:author="Damon Morris" w:date="2022-02-03T18:19:00Z"/>
        </w:trPr>
        <w:tc>
          <w:tcPr>
            <w:tcW w:w="1398" w:type="dxa"/>
            <w:tcBorders>
              <w:top w:val="nil"/>
              <w:left w:val="nil"/>
              <w:bottom w:val="nil"/>
              <w:right w:val="nil"/>
            </w:tcBorders>
            <w:shd w:val="clear" w:color="auto" w:fill="auto"/>
            <w:noWrap/>
            <w:vAlign w:val="bottom"/>
            <w:hideMark/>
          </w:tcPr>
          <w:p w14:paraId="51377536" w14:textId="6A1EBDF6" w:rsidR="0069210D" w:rsidRPr="0069210D" w:rsidDel="00331420" w:rsidRDefault="0069210D" w:rsidP="0069210D">
            <w:pPr>
              <w:rPr>
                <w:del w:id="201" w:author="Damon Morris" w:date="2022-02-03T18:19:00Z"/>
                <w:rFonts w:ascii="Calibri" w:eastAsia="Times New Roman" w:hAnsi="Calibri" w:cs="Calibri"/>
                <w:color w:val="000000"/>
                <w:sz w:val="22"/>
                <w:szCs w:val="22"/>
                <w:lang w:eastAsia="en-GB"/>
              </w:rPr>
            </w:pPr>
            <w:del w:id="202" w:author="Damon Morris" w:date="2022-02-03T18:19:00Z">
              <w:r w:rsidRPr="0069210D" w:rsidDel="00331420">
                <w:rPr>
                  <w:rFonts w:ascii="Calibri" w:eastAsia="Times New Roman" w:hAnsi="Calibri" w:cs="Calibri"/>
                  <w:color w:val="000000"/>
                  <w:sz w:val="22"/>
                  <w:szCs w:val="22"/>
                  <w:lang w:eastAsia="en-GB"/>
                </w:rPr>
                <w:delText>All</w:delText>
              </w:r>
            </w:del>
          </w:p>
        </w:tc>
        <w:tc>
          <w:tcPr>
            <w:tcW w:w="3284" w:type="dxa"/>
            <w:gridSpan w:val="4"/>
            <w:tcBorders>
              <w:top w:val="nil"/>
              <w:left w:val="nil"/>
              <w:bottom w:val="nil"/>
              <w:right w:val="nil"/>
            </w:tcBorders>
            <w:shd w:val="clear" w:color="auto" w:fill="auto"/>
            <w:noWrap/>
            <w:vAlign w:val="bottom"/>
            <w:hideMark/>
          </w:tcPr>
          <w:p w14:paraId="57986E09" w14:textId="386A8260" w:rsidR="0069210D" w:rsidRPr="0069210D" w:rsidDel="00331420" w:rsidRDefault="0069210D" w:rsidP="0069210D">
            <w:pPr>
              <w:rPr>
                <w:del w:id="203" w:author="Damon Morris" w:date="2022-02-03T18:19:00Z"/>
                <w:rFonts w:ascii="Calibri" w:eastAsia="Times New Roman" w:hAnsi="Calibri" w:cs="Calibri"/>
                <w:color w:val="000000"/>
                <w:sz w:val="22"/>
                <w:szCs w:val="22"/>
                <w:lang w:eastAsia="en-GB"/>
              </w:rPr>
            </w:pPr>
          </w:p>
        </w:tc>
        <w:tc>
          <w:tcPr>
            <w:tcW w:w="2515" w:type="dxa"/>
            <w:gridSpan w:val="3"/>
            <w:tcBorders>
              <w:top w:val="nil"/>
              <w:left w:val="nil"/>
              <w:bottom w:val="nil"/>
              <w:right w:val="nil"/>
            </w:tcBorders>
            <w:shd w:val="clear" w:color="auto" w:fill="auto"/>
            <w:noWrap/>
            <w:vAlign w:val="bottom"/>
            <w:hideMark/>
          </w:tcPr>
          <w:p w14:paraId="0DC22BCF" w14:textId="6858D5A1" w:rsidR="0069210D" w:rsidRPr="0069210D" w:rsidDel="00331420" w:rsidRDefault="0069210D" w:rsidP="0069210D">
            <w:pPr>
              <w:jc w:val="right"/>
              <w:rPr>
                <w:del w:id="204" w:author="Damon Morris" w:date="2022-02-03T18:19:00Z"/>
                <w:rFonts w:ascii="Calibri" w:eastAsia="Times New Roman" w:hAnsi="Calibri" w:cs="Calibri"/>
                <w:color w:val="000000"/>
                <w:sz w:val="22"/>
                <w:szCs w:val="22"/>
                <w:lang w:eastAsia="en-GB"/>
              </w:rPr>
            </w:pPr>
            <w:del w:id="205" w:author="Damon Morris" w:date="2022-02-03T18:19:00Z">
              <w:r w:rsidRPr="0069210D" w:rsidDel="00331420">
                <w:rPr>
                  <w:rFonts w:ascii="Calibri" w:eastAsia="Times New Roman" w:hAnsi="Calibri" w:cs="Calibri"/>
                  <w:color w:val="000000"/>
                  <w:sz w:val="22"/>
                  <w:szCs w:val="22"/>
                  <w:lang w:eastAsia="en-GB"/>
                </w:rPr>
                <w:delText>£25.57</w:delText>
              </w:r>
            </w:del>
          </w:p>
        </w:tc>
        <w:tc>
          <w:tcPr>
            <w:tcW w:w="1740" w:type="dxa"/>
            <w:gridSpan w:val="3"/>
            <w:tcBorders>
              <w:top w:val="nil"/>
              <w:left w:val="nil"/>
              <w:bottom w:val="nil"/>
              <w:right w:val="nil"/>
            </w:tcBorders>
            <w:shd w:val="clear" w:color="auto" w:fill="auto"/>
            <w:noWrap/>
            <w:vAlign w:val="bottom"/>
            <w:hideMark/>
          </w:tcPr>
          <w:p w14:paraId="6D176430" w14:textId="6381CD3A" w:rsidR="0069210D" w:rsidRPr="0069210D" w:rsidDel="00331420" w:rsidRDefault="0069210D" w:rsidP="0069210D">
            <w:pPr>
              <w:jc w:val="right"/>
              <w:rPr>
                <w:del w:id="206" w:author="Damon Morris" w:date="2022-02-03T18:19:00Z"/>
                <w:rFonts w:ascii="Calibri" w:eastAsia="Times New Roman" w:hAnsi="Calibri" w:cs="Calibri"/>
                <w:color w:val="000000"/>
                <w:sz w:val="22"/>
                <w:szCs w:val="22"/>
                <w:lang w:eastAsia="en-GB"/>
              </w:rPr>
            </w:pPr>
            <w:del w:id="207" w:author="Damon Morris" w:date="2022-02-03T18:19:00Z">
              <w:r w:rsidRPr="0069210D" w:rsidDel="00331420">
                <w:rPr>
                  <w:rFonts w:ascii="Calibri" w:eastAsia="Times New Roman" w:hAnsi="Calibri" w:cs="Calibri"/>
                  <w:color w:val="000000"/>
                  <w:sz w:val="22"/>
                  <w:szCs w:val="22"/>
                  <w:lang w:eastAsia="en-GB"/>
                </w:rPr>
                <w:delText>£45.93</w:delText>
              </w:r>
            </w:del>
          </w:p>
        </w:tc>
      </w:tr>
      <w:tr w:rsidR="00EF4656" w:rsidRPr="0069210D" w:rsidDel="00331420" w14:paraId="23202455" w14:textId="77777777" w:rsidTr="00681737">
        <w:trPr>
          <w:gridAfter w:val="1"/>
          <w:wAfter w:w="89" w:type="dxa"/>
          <w:trHeight w:val="300"/>
          <w:del w:id="208" w:author="Damon Morris" w:date="2022-02-03T18:19:00Z"/>
        </w:trPr>
        <w:tc>
          <w:tcPr>
            <w:tcW w:w="1398" w:type="dxa"/>
            <w:tcBorders>
              <w:top w:val="nil"/>
              <w:left w:val="nil"/>
              <w:bottom w:val="nil"/>
              <w:right w:val="nil"/>
            </w:tcBorders>
            <w:shd w:val="clear" w:color="auto" w:fill="auto"/>
            <w:noWrap/>
            <w:vAlign w:val="bottom"/>
            <w:hideMark/>
          </w:tcPr>
          <w:p w14:paraId="73E53085" w14:textId="19C671B1" w:rsidR="0069210D" w:rsidRPr="0069210D" w:rsidDel="00331420" w:rsidRDefault="0069210D" w:rsidP="0069210D">
            <w:pPr>
              <w:rPr>
                <w:del w:id="209" w:author="Damon Morris" w:date="2022-02-03T18:19:00Z"/>
                <w:rFonts w:ascii="Calibri" w:eastAsia="Times New Roman" w:hAnsi="Calibri" w:cs="Calibri"/>
                <w:color w:val="000000"/>
                <w:sz w:val="22"/>
                <w:szCs w:val="22"/>
                <w:lang w:eastAsia="en-GB"/>
              </w:rPr>
            </w:pPr>
            <w:del w:id="210" w:author="Damon Morris" w:date="2022-02-03T18:19:00Z">
              <w:r w:rsidRPr="0069210D" w:rsidDel="00331420">
                <w:rPr>
                  <w:rFonts w:ascii="Calibri" w:eastAsia="Times New Roman" w:hAnsi="Calibri" w:cs="Calibri"/>
                  <w:color w:val="000000"/>
                  <w:sz w:val="22"/>
                  <w:szCs w:val="22"/>
                  <w:lang w:eastAsia="en-GB"/>
                </w:rPr>
                <w:delText>Social Grade</w:delText>
              </w:r>
            </w:del>
          </w:p>
        </w:tc>
        <w:tc>
          <w:tcPr>
            <w:tcW w:w="3284" w:type="dxa"/>
            <w:gridSpan w:val="4"/>
            <w:tcBorders>
              <w:top w:val="nil"/>
              <w:left w:val="nil"/>
              <w:bottom w:val="nil"/>
              <w:right w:val="nil"/>
            </w:tcBorders>
            <w:shd w:val="clear" w:color="auto" w:fill="auto"/>
            <w:noWrap/>
            <w:vAlign w:val="bottom"/>
            <w:hideMark/>
          </w:tcPr>
          <w:p w14:paraId="3A834BB6" w14:textId="59B9FF57" w:rsidR="0069210D" w:rsidRPr="0069210D" w:rsidDel="00331420" w:rsidRDefault="0069210D" w:rsidP="0069210D">
            <w:pPr>
              <w:rPr>
                <w:del w:id="211" w:author="Damon Morris" w:date="2022-02-03T18:19:00Z"/>
                <w:rFonts w:ascii="Calibri" w:eastAsia="Times New Roman" w:hAnsi="Calibri" w:cs="Calibri"/>
                <w:color w:val="000000"/>
                <w:sz w:val="22"/>
                <w:szCs w:val="22"/>
                <w:lang w:eastAsia="en-GB"/>
              </w:rPr>
            </w:pPr>
            <w:del w:id="212" w:author="Damon Morris" w:date="2022-02-03T18:19:00Z">
              <w:r w:rsidRPr="0069210D" w:rsidDel="00331420">
                <w:rPr>
                  <w:rFonts w:ascii="Calibri" w:eastAsia="Times New Roman" w:hAnsi="Calibri" w:cs="Calibri"/>
                  <w:color w:val="000000"/>
                  <w:sz w:val="22"/>
                  <w:szCs w:val="22"/>
                  <w:lang w:eastAsia="en-GB"/>
                </w:rPr>
                <w:delText>ABC1</w:delText>
              </w:r>
            </w:del>
          </w:p>
        </w:tc>
        <w:tc>
          <w:tcPr>
            <w:tcW w:w="2515" w:type="dxa"/>
            <w:gridSpan w:val="3"/>
            <w:tcBorders>
              <w:top w:val="nil"/>
              <w:left w:val="nil"/>
              <w:bottom w:val="nil"/>
              <w:right w:val="nil"/>
            </w:tcBorders>
            <w:shd w:val="clear" w:color="auto" w:fill="auto"/>
            <w:noWrap/>
            <w:vAlign w:val="bottom"/>
            <w:hideMark/>
          </w:tcPr>
          <w:p w14:paraId="59FC6673" w14:textId="5385F26D" w:rsidR="0069210D" w:rsidRPr="0069210D" w:rsidDel="00331420" w:rsidRDefault="0069210D" w:rsidP="0069210D">
            <w:pPr>
              <w:jc w:val="right"/>
              <w:rPr>
                <w:del w:id="213" w:author="Damon Morris" w:date="2022-02-03T18:19:00Z"/>
                <w:rFonts w:ascii="Calibri" w:eastAsia="Times New Roman" w:hAnsi="Calibri" w:cs="Calibri"/>
                <w:color w:val="000000"/>
                <w:sz w:val="22"/>
                <w:szCs w:val="22"/>
                <w:lang w:eastAsia="en-GB"/>
              </w:rPr>
            </w:pPr>
            <w:del w:id="214" w:author="Damon Morris" w:date="2022-02-03T18:19:00Z">
              <w:r w:rsidRPr="0069210D" w:rsidDel="00331420">
                <w:rPr>
                  <w:rFonts w:ascii="Calibri" w:eastAsia="Times New Roman" w:hAnsi="Calibri" w:cs="Calibri"/>
                  <w:color w:val="000000"/>
                  <w:sz w:val="22"/>
                  <w:szCs w:val="22"/>
                  <w:lang w:eastAsia="en-GB"/>
                </w:rPr>
                <w:delText>£25.30</w:delText>
              </w:r>
            </w:del>
          </w:p>
        </w:tc>
        <w:tc>
          <w:tcPr>
            <w:tcW w:w="1740" w:type="dxa"/>
            <w:gridSpan w:val="3"/>
            <w:tcBorders>
              <w:top w:val="nil"/>
              <w:left w:val="nil"/>
              <w:bottom w:val="nil"/>
              <w:right w:val="nil"/>
            </w:tcBorders>
            <w:shd w:val="clear" w:color="auto" w:fill="auto"/>
            <w:noWrap/>
            <w:vAlign w:val="bottom"/>
            <w:hideMark/>
          </w:tcPr>
          <w:p w14:paraId="42F321BE" w14:textId="50ABE22B" w:rsidR="0069210D" w:rsidRPr="0069210D" w:rsidDel="00331420" w:rsidRDefault="0069210D" w:rsidP="0069210D">
            <w:pPr>
              <w:jc w:val="right"/>
              <w:rPr>
                <w:del w:id="215" w:author="Damon Morris" w:date="2022-02-03T18:19:00Z"/>
                <w:rFonts w:ascii="Calibri" w:eastAsia="Times New Roman" w:hAnsi="Calibri" w:cs="Calibri"/>
                <w:color w:val="000000"/>
                <w:sz w:val="22"/>
                <w:szCs w:val="22"/>
                <w:lang w:eastAsia="en-GB"/>
              </w:rPr>
            </w:pPr>
            <w:del w:id="216" w:author="Damon Morris" w:date="2022-02-03T18:19:00Z">
              <w:r w:rsidRPr="0069210D" w:rsidDel="00331420">
                <w:rPr>
                  <w:rFonts w:ascii="Calibri" w:eastAsia="Times New Roman" w:hAnsi="Calibri" w:cs="Calibri"/>
                  <w:color w:val="000000"/>
                  <w:sz w:val="22"/>
                  <w:szCs w:val="22"/>
                  <w:lang w:eastAsia="en-GB"/>
                </w:rPr>
                <w:delText>£45.45</w:delText>
              </w:r>
            </w:del>
          </w:p>
        </w:tc>
      </w:tr>
      <w:tr w:rsidR="00EF4656" w:rsidRPr="0069210D" w:rsidDel="00331420" w14:paraId="4E52E30B" w14:textId="77777777" w:rsidTr="00681737">
        <w:trPr>
          <w:gridAfter w:val="1"/>
          <w:wAfter w:w="89" w:type="dxa"/>
          <w:trHeight w:val="300"/>
          <w:del w:id="217" w:author="Damon Morris" w:date="2022-02-03T18:19:00Z"/>
        </w:trPr>
        <w:tc>
          <w:tcPr>
            <w:tcW w:w="1398" w:type="dxa"/>
            <w:tcBorders>
              <w:top w:val="nil"/>
              <w:left w:val="nil"/>
              <w:bottom w:val="nil"/>
              <w:right w:val="nil"/>
            </w:tcBorders>
            <w:shd w:val="clear" w:color="auto" w:fill="auto"/>
            <w:noWrap/>
            <w:vAlign w:val="bottom"/>
            <w:hideMark/>
          </w:tcPr>
          <w:p w14:paraId="4C08D2A9" w14:textId="293F2F79" w:rsidR="0069210D" w:rsidRPr="0069210D" w:rsidDel="00331420" w:rsidRDefault="0069210D" w:rsidP="0069210D">
            <w:pPr>
              <w:jc w:val="right"/>
              <w:rPr>
                <w:del w:id="218"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986889F" w14:textId="23D029E4" w:rsidR="0069210D" w:rsidRPr="0069210D" w:rsidDel="00331420" w:rsidRDefault="0069210D" w:rsidP="0069210D">
            <w:pPr>
              <w:rPr>
                <w:del w:id="219" w:author="Damon Morris" w:date="2022-02-03T18:19:00Z"/>
                <w:rFonts w:ascii="Calibri" w:eastAsia="Times New Roman" w:hAnsi="Calibri" w:cs="Calibri"/>
                <w:color w:val="000000"/>
                <w:sz w:val="22"/>
                <w:szCs w:val="22"/>
                <w:lang w:eastAsia="en-GB"/>
              </w:rPr>
            </w:pPr>
            <w:del w:id="220" w:author="Damon Morris" w:date="2022-02-03T18:19:00Z">
              <w:r w:rsidRPr="0069210D" w:rsidDel="00331420">
                <w:rPr>
                  <w:rFonts w:ascii="Calibri" w:eastAsia="Times New Roman" w:hAnsi="Calibri" w:cs="Calibri"/>
                  <w:color w:val="000000"/>
                  <w:sz w:val="22"/>
                  <w:szCs w:val="22"/>
                  <w:lang w:eastAsia="en-GB"/>
                </w:rPr>
                <w:delText>C2DE</w:delText>
              </w:r>
            </w:del>
          </w:p>
        </w:tc>
        <w:tc>
          <w:tcPr>
            <w:tcW w:w="2515" w:type="dxa"/>
            <w:gridSpan w:val="3"/>
            <w:tcBorders>
              <w:top w:val="nil"/>
              <w:left w:val="nil"/>
              <w:bottom w:val="nil"/>
              <w:right w:val="nil"/>
            </w:tcBorders>
            <w:shd w:val="clear" w:color="auto" w:fill="auto"/>
            <w:noWrap/>
            <w:vAlign w:val="bottom"/>
            <w:hideMark/>
          </w:tcPr>
          <w:p w14:paraId="0933EC78" w14:textId="594319E5" w:rsidR="0069210D" w:rsidRPr="0069210D" w:rsidDel="00331420" w:rsidRDefault="0069210D" w:rsidP="0069210D">
            <w:pPr>
              <w:jc w:val="right"/>
              <w:rPr>
                <w:del w:id="221" w:author="Damon Morris" w:date="2022-02-03T18:19:00Z"/>
                <w:rFonts w:ascii="Calibri" w:eastAsia="Times New Roman" w:hAnsi="Calibri" w:cs="Calibri"/>
                <w:color w:val="000000"/>
                <w:sz w:val="22"/>
                <w:szCs w:val="22"/>
                <w:lang w:eastAsia="en-GB"/>
              </w:rPr>
            </w:pPr>
            <w:del w:id="222" w:author="Damon Morris" w:date="2022-02-03T18:19:00Z">
              <w:r w:rsidRPr="0069210D" w:rsidDel="00331420">
                <w:rPr>
                  <w:rFonts w:ascii="Calibri" w:eastAsia="Times New Roman" w:hAnsi="Calibri" w:cs="Calibri"/>
                  <w:color w:val="000000"/>
                  <w:sz w:val="22"/>
                  <w:szCs w:val="22"/>
                  <w:lang w:eastAsia="en-GB"/>
                </w:rPr>
                <w:delText>£25.73</w:delText>
              </w:r>
            </w:del>
          </w:p>
        </w:tc>
        <w:tc>
          <w:tcPr>
            <w:tcW w:w="1740" w:type="dxa"/>
            <w:gridSpan w:val="3"/>
            <w:tcBorders>
              <w:top w:val="nil"/>
              <w:left w:val="nil"/>
              <w:bottom w:val="nil"/>
              <w:right w:val="nil"/>
            </w:tcBorders>
            <w:shd w:val="clear" w:color="auto" w:fill="auto"/>
            <w:noWrap/>
            <w:vAlign w:val="bottom"/>
            <w:hideMark/>
          </w:tcPr>
          <w:p w14:paraId="28036D9E" w14:textId="44F7DF13" w:rsidR="0069210D" w:rsidRPr="0069210D" w:rsidDel="00331420" w:rsidRDefault="0069210D" w:rsidP="0069210D">
            <w:pPr>
              <w:jc w:val="right"/>
              <w:rPr>
                <w:del w:id="223" w:author="Damon Morris" w:date="2022-02-03T18:19:00Z"/>
                <w:rFonts w:ascii="Calibri" w:eastAsia="Times New Roman" w:hAnsi="Calibri" w:cs="Calibri"/>
                <w:color w:val="000000"/>
                <w:sz w:val="22"/>
                <w:szCs w:val="22"/>
                <w:lang w:eastAsia="en-GB"/>
              </w:rPr>
            </w:pPr>
            <w:del w:id="224" w:author="Damon Morris" w:date="2022-02-03T18:19:00Z">
              <w:r w:rsidRPr="0069210D" w:rsidDel="00331420">
                <w:rPr>
                  <w:rFonts w:ascii="Calibri" w:eastAsia="Times New Roman" w:hAnsi="Calibri" w:cs="Calibri"/>
                  <w:color w:val="000000"/>
                  <w:sz w:val="22"/>
                  <w:szCs w:val="22"/>
                  <w:lang w:eastAsia="en-GB"/>
                </w:rPr>
                <w:delText>£46.22</w:delText>
              </w:r>
            </w:del>
          </w:p>
        </w:tc>
      </w:tr>
      <w:tr w:rsidR="00EF4656" w:rsidRPr="0069210D" w:rsidDel="00331420" w14:paraId="74A32A7A" w14:textId="77777777" w:rsidTr="00681737">
        <w:trPr>
          <w:gridAfter w:val="1"/>
          <w:wAfter w:w="89" w:type="dxa"/>
          <w:trHeight w:val="300"/>
          <w:del w:id="225" w:author="Damon Morris" w:date="2022-02-03T18:19:00Z"/>
        </w:trPr>
        <w:tc>
          <w:tcPr>
            <w:tcW w:w="1398" w:type="dxa"/>
            <w:tcBorders>
              <w:top w:val="nil"/>
              <w:left w:val="nil"/>
              <w:bottom w:val="nil"/>
              <w:right w:val="nil"/>
            </w:tcBorders>
            <w:shd w:val="clear" w:color="auto" w:fill="auto"/>
            <w:noWrap/>
            <w:vAlign w:val="bottom"/>
            <w:hideMark/>
          </w:tcPr>
          <w:p w14:paraId="2857F84A" w14:textId="5AD4C663" w:rsidR="0069210D" w:rsidRPr="0069210D" w:rsidDel="00331420" w:rsidRDefault="0069210D" w:rsidP="0069210D">
            <w:pPr>
              <w:rPr>
                <w:del w:id="226" w:author="Damon Morris" w:date="2022-02-03T18:19:00Z"/>
                <w:rFonts w:ascii="Calibri" w:eastAsia="Times New Roman" w:hAnsi="Calibri" w:cs="Calibri"/>
                <w:color w:val="000000"/>
                <w:sz w:val="22"/>
                <w:szCs w:val="22"/>
                <w:lang w:eastAsia="en-GB"/>
              </w:rPr>
            </w:pPr>
            <w:del w:id="227" w:author="Damon Morris" w:date="2022-02-03T18:19:00Z">
              <w:r w:rsidRPr="0069210D" w:rsidDel="00331420">
                <w:rPr>
                  <w:rFonts w:ascii="Calibri" w:eastAsia="Times New Roman" w:hAnsi="Calibri" w:cs="Calibri"/>
                  <w:color w:val="000000"/>
                  <w:sz w:val="22"/>
                  <w:szCs w:val="22"/>
                  <w:lang w:eastAsia="en-GB"/>
                </w:rPr>
                <w:delText>Sex</w:delText>
              </w:r>
            </w:del>
          </w:p>
        </w:tc>
        <w:tc>
          <w:tcPr>
            <w:tcW w:w="3284" w:type="dxa"/>
            <w:gridSpan w:val="4"/>
            <w:tcBorders>
              <w:top w:val="nil"/>
              <w:left w:val="nil"/>
              <w:bottom w:val="nil"/>
              <w:right w:val="nil"/>
            </w:tcBorders>
            <w:shd w:val="clear" w:color="auto" w:fill="auto"/>
            <w:noWrap/>
            <w:vAlign w:val="bottom"/>
            <w:hideMark/>
          </w:tcPr>
          <w:p w14:paraId="51DD09D8" w14:textId="32D3499A" w:rsidR="0069210D" w:rsidRPr="0069210D" w:rsidDel="00331420" w:rsidRDefault="0069210D" w:rsidP="0069210D">
            <w:pPr>
              <w:rPr>
                <w:del w:id="228" w:author="Damon Morris" w:date="2022-02-03T18:19:00Z"/>
                <w:rFonts w:ascii="Calibri" w:eastAsia="Times New Roman" w:hAnsi="Calibri" w:cs="Calibri"/>
                <w:color w:val="000000"/>
                <w:sz w:val="22"/>
                <w:szCs w:val="22"/>
                <w:lang w:eastAsia="en-GB"/>
              </w:rPr>
            </w:pPr>
            <w:del w:id="229" w:author="Damon Morris" w:date="2022-02-03T18:19:00Z">
              <w:r w:rsidRPr="0069210D" w:rsidDel="00331420">
                <w:rPr>
                  <w:rFonts w:ascii="Calibri" w:eastAsia="Times New Roman" w:hAnsi="Calibri" w:cs="Calibri"/>
                  <w:color w:val="000000"/>
                  <w:sz w:val="22"/>
                  <w:szCs w:val="22"/>
                  <w:lang w:eastAsia="en-GB"/>
                </w:rPr>
                <w:delText>Male</w:delText>
              </w:r>
            </w:del>
          </w:p>
        </w:tc>
        <w:tc>
          <w:tcPr>
            <w:tcW w:w="2515" w:type="dxa"/>
            <w:gridSpan w:val="3"/>
            <w:tcBorders>
              <w:top w:val="nil"/>
              <w:left w:val="nil"/>
              <w:bottom w:val="nil"/>
              <w:right w:val="nil"/>
            </w:tcBorders>
            <w:shd w:val="clear" w:color="auto" w:fill="auto"/>
            <w:noWrap/>
            <w:vAlign w:val="bottom"/>
            <w:hideMark/>
          </w:tcPr>
          <w:p w14:paraId="27CF90F1" w14:textId="26E4C991" w:rsidR="0069210D" w:rsidRPr="0069210D" w:rsidDel="00331420" w:rsidRDefault="0069210D" w:rsidP="0069210D">
            <w:pPr>
              <w:jc w:val="right"/>
              <w:rPr>
                <w:del w:id="230" w:author="Damon Morris" w:date="2022-02-03T18:19:00Z"/>
                <w:rFonts w:ascii="Calibri" w:eastAsia="Times New Roman" w:hAnsi="Calibri" w:cs="Calibri"/>
                <w:color w:val="000000"/>
                <w:sz w:val="22"/>
                <w:szCs w:val="22"/>
                <w:lang w:eastAsia="en-GB"/>
              </w:rPr>
            </w:pPr>
            <w:del w:id="231" w:author="Damon Morris" w:date="2022-02-03T18:19:00Z">
              <w:r w:rsidRPr="0069210D" w:rsidDel="00331420">
                <w:rPr>
                  <w:rFonts w:ascii="Calibri" w:eastAsia="Times New Roman" w:hAnsi="Calibri" w:cs="Calibri"/>
                  <w:color w:val="000000"/>
                  <w:sz w:val="22"/>
                  <w:szCs w:val="22"/>
                  <w:lang w:eastAsia="en-GB"/>
                </w:rPr>
                <w:delText>£25.92</w:delText>
              </w:r>
            </w:del>
          </w:p>
        </w:tc>
        <w:tc>
          <w:tcPr>
            <w:tcW w:w="1740" w:type="dxa"/>
            <w:gridSpan w:val="3"/>
            <w:tcBorders>
              <w:top w:val="nil"/>
              <w:left w:val="nil"/>
              <w:bottom w:val="nil"/>
              <w:right w:val="nil"/>
            </w:tcBorders>
            <w:shd w:val="clear" w:color="auto" w:fill="auto"/>
            <w:noWrap/>
            <w:vAlign w:val="bottom"/>
            <w:hideMark/>
          </w:tcPr>
          <w:p w14:paraId="60F82F7C" w14:textId="7DE95A13" w:rsidR="0069210D" w:rsidRPr="0069210D" w:rsidDel="00331420" w:rsidRDefault="0069210D" w:rsidP="0069210D">
            <w:pPr>
              <w:jc w:val="right"/>
              <w:rPr>
                <w:del w:id="232" w:author="Damon Morris" w:date="2022-02-03T18:19:00Z"/>
                <w:rFonts w:ascii="Calibri" w:eastAsia="Times New Roman" w:hAnsi="Calibri" w:cs="Calibri"/>
                <w:color w:val="000000"/>
                <w:sz w:val="22"/>
                <w:szCs w:val="22"/>
                <w:lang w:eastAsia="en-GB"/>
              </w:rPr>
            </w:pPr>
            <w:del w:id="233" w:author="Damon Morris" w:date="2022-02-03T18:19:00Z">
              <w:r w:rsidRPr="0069210D" w:rsidDel="00331420">
                <w:rPr>
                  <w:rFonts w:ascii="Calibri" w:eastAsia="Times New Roman" w:hAnsi="Calibri" w:cs="Calibri"/>
                  <w:color w:val="000000"/>
                  <w:sz w:val="22"/>
                  <w:szCs w:val="22"/>
                  <w:lang w:eastAsia="en-GB"/>
                </w:rPr>
                <w:delText>£46.55</w:delText>
              </w:r>
            </w:del>
          </w:p>
        </w:tc>
      </w:tr>
      <w:tr w:rsidR="00EF4656" w:rsidRPr="0069210D" w:rsidDel="00331420" w14:paraId="4E0BA12C" w14:textId="77777777" w:rsidTr="00681737">
        <w:trPr>
          <w:gridAfter w:val="1"/>
          <w:wAfter w:w="89" w:type="dxa"/>
          <w:trHeight w:val="300"/>
          <w:del w:id="234" w:author="Damon Morris" w:date="2022-02-03T18:19:00Z"/>
        </w:trPr>
        <w:tc>
          <w:tcPr>
            <w:tcW w:w="1398" w:type="dxa"/>
            <w:tcBorders>
              <w:top w:val="nil"/>
              <w:left w:val="nil"/>
              <w:bottom w:val="nil"/>
              <w:right w:val="nil"/>
            </w:tcBorders>
            <w:shd w:val="clear" w:color="auto" w:fill="auto"/>
            <w:noWrap/>
            <w:vAlign w:val="bottom"/>
            <w:hideMark/>
          </w:tcPr>
          <w:p w14:paraId="13577B45" w14:textId="142B1720" w:rsidR="0069210D" w:rsidRPr="0069210D" w:rsidDel="00331420" w:rsidRDefault="0069210D" w:rsidP="0069210D">
            <w:pPr>
              <w:jc w:val="right"/>
              <w:rPr>
                <w:del w:id="235"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1E20CFE0" w14:textId="5BE17D67" w:rsidR="0069210D" w:rsidRPr="0069210D" w:rsidDel="00331420" w:rsidRDefault="0069210D" w:rsidP="0069210D">
            <w:pPr>
              <w:rPr>
                <w:del w:id="236" w:author="Damon Morris" w:date="2022-02-03T18:19:00Z"/>
                <w:rFonts w:ascii="Calibri" w:eastAsia="Times New Roman" w:hAnsi="Calibri" w:cs="Calibri"/>
                <w:color w:val="000000"/>
                <w:sz w:val="22"/>
                <w:szCs w:val="22"/>
                <w:lang w:eastAsia="en-GB"/>
              </w:rPr>
            </w:pPr>
            <w:del w:id="237" w:author="Damon Morris" w:date="2022-02-03T18:19:00Z">
              <w:r w:rsidRPr="0069210D" w:rsidDel="00331420">
                <w:rPr>
                  <w:rFonts w:ascii="Calibri" w:eastAsia="Times New Roman" w:hAnsi="Calibri" w:cs="Calibri"/>
                  <w:color w:val="000000"/>
                  <w:sz w:val="22"/>
                  <w:szCs w:val="22"/>
                  <w:lang w:eastAsia="en-GB"/>
                </w:rPr>
                <w:delText>Female</w:delText>
              </w:r>
            </w:del>
          </w:p>
        </w:tc>
        <w:tc>
          <w:tcPr>
            <w:tcW w:w="2515" w:type="dxa"/>
            <w:gridSpan w:val="3"/>
            <w:tcBorders>
              <w:top w:val="nil"/>
              <w:left w:val="nil"/>
              <w:bottom w:val="nil"/>
              <w:right w:val="nil"/>
            </w:tcBorders>
            <w:shd w:val="clear" w:color="auto" w:fill="auto"/>
            <w:noWrap/>
            <w:vAlign w:val="bottom"/>
            <w:hideMark/>
          </w:tcPr>
          <w:p w14:paraId="6BD374A0" w14:textId="0B6FB2A6" w:rsidR="0069210D" w:rsidRPr="0069210D" w:rsidDel="00331420" w:rsidRDefault="0069210D" w:rsidP="0069210D">
            <w:pPr>
              <w:jc w:val="right"/>
              <w:rPr>
                <w:del w:id="238" w:author="Damon Morris" w:date="2022-02-03T18:19:00Z"/>
                <w:rFonts w:ascii="Calibri" w:eastAsia="Times New Roman" w:hAnsi="Calibri" w:cs="Calibri"/>
                <w:color w:val="000000"/>
                <w:sz w:val="22"/>
                <w:szCs w:val="22"/>
                <w:lang w:eastAsia="en-GB"/>
              </w:rPr>
            </w:pPr>
            <w:del w:id="239" w:author="Damon Morris" w:date="2022-02-03T18:19:00Z">
              <w:r w:rsidRPr="0069210D" w:rsidDel="00331420">
                <w:rPr>
                  <w:rFonts w:ascii="Calibri" w:eastAsia="Times New Roman" w:hAnsi="Calibri" w:cs="Calibri"/>
                  <w:color w:val="000000"/>
                  <w:sz w:val="22"/>
                  <w:szCs w:val="22"/>
                  <w:lang w:eastAsia="en-GB"/>
                </w:rPr>
                <w:delText>£25.18</w:delText>
              </w:r>
            </w:del>
          </w:p>
        </w:tc>
        <w:tc>
          <w:tcPr>
            <w:tcW w:w="1740" w:type="dxa"/>
            <w:gridSpan w:val="3"/>
            <w:tcBorders>
              <w:top w:val="nil"/>
              <w:left w:val="nil"/>
              <w:bottom w:val="nil"/>
              <w:right w:val="nil"/>
            </w:tcBorders>
            <w:shd w:val="clear" w:color="auto" w:fill="auto"/>
            <w:noWrap/>
            <w:vAlign w:val="bottom"/>
            <w:hideMark/>
          </w:tcPr>
          <w:p w14:paraId="2A2E1D6E" w14:textId="48810D31" w:rsidR="0069210D" w:rsidRPr="0069210D" w:rsidDel="00331420" w:rsidRDefault="0069210D" w:rsidP="0069210D">
            <w:pPr>
              <w:jc w:val="right"/>
              <w:rPr>
                <w:del w:id="240" w:author="Damon Morris" w:date="2022-02-03T18:19:00Z"/>
                <w:rFonts w:ascii="Calibri" w:eastAsia="Times New Roman" w:hAnsi="Calibri" w:cs="Calibri"/>
                <w:color w:val="000000"/>
                <w:sz w:val="22"/>
                <w:szCs w:val="22"/>
                <w:lang w:eastAsia="en-GB"/>
              </w:rPr>
            </w:pPr>
            <w:del w:id="241" w:author="Damon Morris" w:date="2022-02-03T18:19:00Z">
              <w:r w:rsidRPr="0069210D" w:rsidDel="00331420">
                <w:rPr>
                  <w:rFonts w:ascii="Calibri" w:eastAsia="Times New Roman" w:hAnsi="Calibri" w:cs="Calibri"/>
                  <w:color w:val="000000"/>
                  <w:sz w:val="22"/>
                  <w:szCs w:val="22"/>
                  <w:lang w:eastAsia="en-GB"/>
                </w:rPr>
                <w:delText>£45.23</w:delText>
              </w:r>
            </w:del>
          </w:p>
        </w:tc>
      </w:tr>
      <w:tr w:rsidR="00EF4656" w:rsidRPr="0069210D" w:rsidDel="00331420" w14:paraId="6C06F0E3" w14:textId="77777777" w:rsidTr="00681737">
        <w:trPr>
          <w:gridAfter w:val="1"/>
          <w:wAfter w:w="89" w:type="dxa"/>
          <w:trHeight w:val="300"/>
          <w:del w:id="242" w:author="Damon Morris" w:date="2022-02-03T18:19:00Z"/>
        </w:trPr>
        <w:tc>
          <w:tcPr>
            <w:tcW w:w="1398" w:type="dxa"/>
            <w:tcBorders>
              <w:top w:val="nil"/>
              <w:left w:val="nil"/>
              <w:bottom w:val="nil"/>
              <w:right w:val="nil"/>
            </w:tcBorders>
            <w:shd w:val="clear" w:color="auto" w:fill="auto"/>
            <w:noWrap/>
            <w:vAlign w:val="bottom"/>
            <w:hideMark/>
          </w:tcPr>
          <w:p w14:paraId="19D04A03" w14:textId="70EEF52D" w:rsidR="0069210D" w:rsidRPr="0069210D" w:rsidDel="00331420" w:rsidRDefault="0069210D" w:rsidP="0069210D">
            <w:pPr>
              <w:rPr>
                <w:del w:id="243" w:author="Damon Morris" w:date="2022-02-03T18:19:00Z"/>
                <w:rFonts w:ascii="Calibri" w:eastAsia="Times New Roman" w:hAnsi="Calibri" w:cs="Calibri"/>
                <w:color w:val="000000"/>
                <w:sz w:val="22"/>
                <w:szCs w:val="22"/>
                <w:lang w:eastAsia="en-GB"/>
              </w:rPr>
            </w:pPr>
            <w:del w:id="244" w:author="Damon Morris" w:date="2022-02-03T18:19:00Z">
              <w:r w:rsidRPr="0069210D" w:rsidDel="00331420">
                <w:rPr>
                  <w:rFonts w:ascii="Calibri" w:eastAsia="Times New Roman" w:hAnsi="Calibri" w:cs="Calibri"/>
                  <w:color w:val="000000"/>
                  <w:sz w:val="22"/>
                  <w:szCs w:val="22"/>
                  <w:lang w:eastAsia="en-GB"/>
                </w:rPr>
                <w:delText>Age group</w:delText>
              </w:r>
            </w:del>
          </w:p>
        </w:tc>
        <w:tc>
          <w:tcPr>
            <w:tcW w:w="3284" w:type="dxa"/>
            <w:gridSpan w:val="4"/>
            <w:tcBorders>
              <w:top w:val="nil"/>
              <w:left w:val="nil"/>
              <w:bottom w:val="nil"/>
              <w:right w:val="nil"/>
            </w:tcBorders>
            <w:shd w:val="clear" w:color="auto" w:fill="auto"/>
            <w:noWrap/>
            <w:vAlign w:val="bottom"/>
            <w:hideMark/>
          </w:tcPr>
          <w:p w14:paraId="66B41AB2" w14:textId="415A7209" w:rsidR="0069210D" w:rsidRPr="0069210D" w:rsidDel="00331420" w:rsidRDefault="0069210D" w:rsidP="0069210D">
            <w:pPr>
              <w:rPr>
                <w:del w:id="245" w:author="Damon Morris" w:date="2022-02-03T18:19:00Z"/>
                <w:rFonts w:ascii="Calibri" w:eastAsia="Times New Roman" w:hAnsi="Calibri" w:cs="Calibri"/>
                <w:color w:val="000000"/>
                <w:sz w:val="22"/>
                <w:szCs w:val="22"/>
                <w:lang w:eastAsia="en-GB"/>
              </w:rPr>
            </w:pPr>
            <w:del w:id="246" w:author="Damon Morris" w:date="2022-02-03T18:19:00Z">
              <w:r w:rsidRPr="0069210D" w:rsidDel="00331420">
                <w:rPr>
                  <w:rFonts w:ascii="Calibri" w:eastAsia="Times New Roman" w:hAnsi="Calibri" w:cs="Calibri"/>
                  <w:color w:val="000000"/>
                  <w:sz w:val="22"/>
                  <w:szCs w:val="22"/>
                  <w:lang w:eastAsia="en-GB"/>
                </w:rPr>
                <w:delText>16-24</w:delText>
              </w:r>
            </w:del>
          </w:p>
        </w:tc>
        <w:tc>
          <w:tcPr>
            <w:tcW w:w="2515" w:type="dxa"/>
            <w:gridSpan w:val="3"/>
            <w:tcBorders>
              <w:top w:val="nil"/>
              <w:left w:val="nil"/>
              <w:bottom w:val="nil"/>
              <w:right w:val="nil"/>
            </w:tcBorders>
            <w:shd w:val="clear" w:color="auto" w:fill="auto"/>
            <w:noWrap/>
            <w:vAlign w:val="bottom"/>
            <w:hideMark/>
          </w:tcPr>
          <w:p w14:paraId="2671150D" w14:textId="2F18AB6C" w:rsidR="0069210D" w:rsidRPr="0069210D" w:rsidDel="00331420" w:rsidRDefault="0069210D" w:rsidP="0069210D">
            <w:pPr>
              <w:jc w:val="right"/>
              <w:rPr>
                <w:del w:id="247" w:author="Damon Morris" w:date="2022-02-03T18:19:00Z"/>
                <w:rFonts w:ascii="Calibri" w:eastAsia="Times New Roman" w:hAnsi="Calibri" w:cs="Calibri"/>
                <w:color w:val="000000"/>
                <w:sz w:val="22"/>
                <w:szCs w:val="22"/>
                <w:lang w:eastAsia="en-GB"/>
              </w:rPr>
            </w:pPr>
            <w:del w:id="248" w:author="Damon Morris" w:date="2022-02-03T18:19:00Z">
              <w:r w:rsidRPr="0069210D" w:rsidDel="00331420">
                <w:rPr>
                  <w:rFonts w:ascii="Calibri" w:eastAsia="Times New Roman" w:hAnsi="Calibri" w:cs="Calibri"/>
                  <w:color w:val="000000"/>
                  <w:sz w:val="22"/>
                  <w:szCs w:val="22"/>
                  <w:lang w:eastAsia="en-GB"/>
                </w:rPr>
                <w:delText>£19.61</w:delText>
              </w:r>
            </w:del>
          </w:p>
        </w:tc>
        <w:tc>
          <w:tcPr>
            <w:tcW w:w="1740" w:type="dxa"/>
            <w:gridSpan w:val="3"/>
            <w:tcBorders>
              <w:top w:val="nil"/>
              <w:left w:val="nil"/>
              <w:bottom w:val="nil"/>
              <w:right w:val="nil"/>
            </w:tcBorders>
            <w:shd w:val="clear" w:color="auto" w:fill="auto"/>
            <w:noWrap/>
            <w:vAlign w:val="bottom"/>
            <w:hideMark/>
          </w:tcPr>
          <w:p w14:paraId="5B416D43" w14:textId="08729F62" w:rsidR="0069210D" w:rsidRPr="0069210D" w:rsidDel="00331420" w:rsidRDefault="0069210D" w:rsidP="0069210D">
            <w:pPr>
              <w:jc w:val="right"/>
              <w:rPr>
                <w:del w:id="249" w:author="Damon Morris" w:date="2022-02-03T18:19:00Z"/>
                <w:rFonts w:ascii="Calibri" w:eastAsia="Times New Roman" w:hAnsi="Calibri" w:cs="Calibri"/>
                <w:color w:val="000000"/>
                <w:sz w:val="22"/>
                <w:szCs w:val="22"/>
                <w:lang w:eastAsia="en-GB"/>
              </w:rPr>
            </w:pPr>
            <w:del w:id="250" w:author="Damon Morris" w:date="2022-02-03T18:19:00Z">
              <w:r w:rsidRPr="0069210D" w:rsidDel="00331420">
                <w:rPr>
                  <w:rFonts w:ascii="Calibri" w:eastAsia="Times New Roman" w:hAnsi="Calibri" w:cs="Calibri"/>
                  <w:color w:val="000000"/>
                  <w:sz w:val="22"/>
                  <w:szCs w:val="22"/>
                  <w:lang w:eastAsia="en-GB"/>
                </w:rPr>
                <w:delText>£35.22</w:delText>
              </w:r>
            </w:del>
          </w:p>
        </w:tc>
      </w:tr>
      <w:tr w:rsidR="00EF4656" w:rsidRPr="0069210D" w:rsidDel="00331420" w14:paraId="205F032F" w14:textId="77777777" w:rsidTr="00681737">
        <w:trPr>
          <w:gridAfter w:val="1"/>
          <w:wAfter w:w="89" w:type="dxa"/>
          <w:trHeight w:val="300"/>
          <w:del w:id="251" w:author="Damon Morris" w:date="2022-02-03T18:19:00Z"/>
        </w:trPr>
        <w:tc>
          <w:tcPr>
            <w:tcW w:w="1398" w:type="dxa"/>
            <w:tcBorders>
              <w:top w:val="nil"/>
              <w:left w:val="nil"/>
              <w:bottom w:val="nil"/>
              <w:right w:val="nil"/>
            </w:tcBorders>
            <w:shd w:val="clear" w:color="auto" w:fill="auto"/>
            <w:noWrap/>
            <w:vAlign w:val="bottom"/>
            <w:hideMark/>
          </w:tcPr>
          <w:p w14:paraId="1F6D3B60" w14:textId="64EBD7E5" w:rsidR="0069210D" w:rsidRPr="0069210D" w:rsidDel="00331420" w:rsidRDefault="0069210D" w:rsidP="0069210D">
            <w:pPr>
              <w:jc w:val="right"/>
              <w:rPr>
                <w:del w:id="252"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3C8B9EAD" w14:textId="439E22DB" w:rsidR="0069210D" w:rsidRPr="0069210D" w:rsidDel="00331420" w:rsidRDefault="0069210D" w:rsidP="0069210D">
            <w:pPr>
              <w:rPr>
                <w:del w:id="253" w:author="Damon Morris" w:date="2022-02-03T18:19:00Z"/>
                <w:rFonts w:ascii="Calibri" w:eastAsia="Times New Roman" w:hAnsi="Calibri" w:cs="Calibri"/>
                <w:color w:val="000000"/>
                <w:sz w:val="22"/>
                <w:szCs w:val="22"/>
                <w:lang w:eastAsia="en-GB"/>
              </w:rPr>
            </w:pPr>
            <w:del w:id="254" w:author="Damon Morris" w:date="2022-02-03T18:19:00Z">
              <w:r w:rsidRPr="0069210D" w:rsidDel="00331420">
                <w:rPr>
                  <w:rFonts w:ascii="Calibri" w:eastAsia="Times New Roman" w:hAnsi="Calibri" w:cs="Calibri"/>
                  <w:color w:val="000000"/>
                  <w:sz w:val="22"/>
                  <w:szCs w:val="22"/>
                  <w:lang w:eastAsia="en-GB"/>
                </w:rPr>
                <w:delText>25-34</w:delText>
              </w:r>
            </w:del>
          </w:p>
        </w:tc>
        <w:tc>
          <w:tcPr>
            <w:tcW w:w="2515" w:type="dxa"/>
            <w:gridSpan w:val="3"/>
            <w:tcBorders>
              <w:top w:val="nil"/>
              <w:left w:val="nil"/>
              <w:bottom w:val="nil"/>
              <w:right w:val="nil"/>
            </w:tcBorders>
            <w:shd w:val="clear" w:color="auto" w:fill="auto"/>
            <w:noWrap/>
            <w:vAlign w:val="bottom"/>
            <w:hideMark/>
          </w:tcPr>
          <w:p w14:paraId="535333A7" w14:textId="785A7493" w:rsidR="0069210D" w:rsidRPr="0069210D" w:rsidDel="00331420" w:rsidRDefault="0069210D" w:rsidP="0069210D">
            <w:pPr>
              <w:jc w:val="right"/>
              <w:rPr>
                <w:del w:id="255" w:author="Damon Morris" w:date="2022-02-03T18:19:00Z"/>
                <w:rFonts w:ascii="Calibri" w:eastAsia="Times New Roman" w:hAnsi="Calibri" w:cs="Calibri"/>
                <w:color w:val="000000"/>
                <w:sz w:val="22"/>
                <w:szCs w:val="22"/>
                <w:lang w:eastAsia="en-GB"/>
              </w:rPr>
            </w:pPr>
            <w:del w:id="256" w:author="Damon Morris" w:date="2022-02-03T18:19:00Z">
              <w:r w:rsidRPr="0069210D" w:rsidDel="00331420">
                <w:rPr>
                  <w:rFonts w:ascii="Calibri" w:eastAsia="Times New Roman" w:hAnsi="Calibri" w:cs="Calibri"/>
                  <w:color w:val="000000"/>
                  <w:sz w:val="22"/>
                  <w:szCs w:val="22"/>
                  <w:lang w:eastAsia="en-GB"/>
                </w:rPr>
                <w:delText>£24.25</w:delText>
              </w:r>
            </w:del>
          </w:p>
        </w:tc>
        <w:tc>
          <w:tcPr>
            <w:tcW w:w="1740" w:type="dxa"/>
            <w:gridSpan w:val="3"/>
            <w:tcBorders>
              <w:top w:val="nil"/>
              <w:left w:val="nil"/>
              <w:bottom w:val="nil"/>
              <w:right w:val="nil"/>
            </w:tcBorders>
            <w:shd w:val="clear" w:color="auto" w:fill="auto"/>
            <w:noWrap/>
            <w:vAlign w:val="bottom"/>
            <w:hideMark/>
          </w:tcPr>
          <w:p w14:paraId="39F18195" w14:textId="7B2F1AE2" w:rsidR="0069210D" w:rsidRPr="0069210D" w:rsidDel="00331420" w:rsidRDefault="0069210D" w:rsidP="0069210D">
            <w:pPr>
              <w:jc w:val="right"/>
              <w:rPr>
                <w:del w:id="257" w:author="Damon Morris" w:date="2022-02-03T18:19:00Z"/>
                <w:rFonts w:ascii="Calibri" w:eastAsia="Times New Roman" w:hAnsi="Calibri" w:cs="Calibri"/>
                <w:color w:val="000000"/>
                <w:sz w:val="22"/>
                <w:szCs w:val="22"/>
                <w:lang w:eastAsia="en-GB"/>
              </w:rPr>
            </w:pPr>
            <w:del w:id="258" w:author="Damon Morris" w:date="2022-02-03T18:19:00Z">
              <w:r w:rsidRPr="0069210D" w:rsidDel="00331420">
                <w:rPr>
                  <w:rFonts w:ascii="Calibri" w:eastAsia="Times New Roman" w:hAnsi="Calibri" w:cs="Calibri"/>
                  <w:color w:val="000000"/>
                  <w:sz w:val="22"/>
                  <w:szCs w:val="22"/>
                  <w:lang w:eastAsia="en-GB"/>
                </w:rPr>
                <w:delText>£43.56</w:delText>
              </w:r>
            </w:del>
          </w:p>
        </w:tc>
      </w:tr>
      <w:tr w:rsidR="00EF4656" w:rsidRPr="0069210D" w:rsidDel="00331420" w14:paraId="3639A41B" w14:textId="77777777" w:rsidTr="00681737">
        <w:trPr>
          <w:gridAfter w:val="1"/>
          <w:wAfter w:w="89" w:type="dxa"/>
          <w:trHeight w:val="300"/>
          <w:del w:id="259" w:author="Damon Morris" w:date="2022-02-03T18:19:00Z"/>
        </w:trPr>
        <w:tc>
          <w:tcPr>
            <w:tcW w:w="1398" w:type="dxa"/>
            <w:tcBorders>
              <w:top w:val="nil"/>
              <w:left w:val="nil"/>
              <w:bottom w:val="nil"/>
              <w:right w:val="nil"/>
            </w:tcBorders>
            <w:shd w:val="clear" w:color="auto" w:fill="auto"/>
            <w:noWrap/>
            <w:vAlign w:val="bottom"/>
            <w:hideMark/>
          </w:tcPr>
          <w:p w14:paraId="397FBDE5" w14:textId="5568A4D6" w:rsidR="0069210D" w:rsidRPr="0069210D" w:rsidDel="00331420" w:rsidRDefault="0069210D" w:rsidP="0069210D">
            <w:pPr>
              <w:jc w:val="right"/>
              <w:rPr>
                <w:del w:id="260"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74A4D7B3" w14:textId="5339D5CA" w:rsidR="0069210D" w:rsidRPr="0069210D" w:rsidDel="00331420" w:rsidRDefault="0069210D" w:rsidP="0069210D">
            <w:pPr>
              <w:rPr>
                <w:del w:id="261" w:author="Damon Morris" w:date="2022-02-03T18:19:00Z"/>
                <w:rFonts w:ascii="Calibri" w:eastAsia="Times New Roman" w:hAnsi="Calibri" w:cs="Calibri"/>
                <w:color w:val="000000"/>
                <w:sz w:val="22"/>
                <w:szCs w:val="22"/>
                <w:lang w:eastAsia="en-GB"/>
              </w:rPr>
            </w:pPr>
            <w:del w:id="262" w:author="Damon Morris" w:date="2022-02-03T18:19:00Z">
              <w:r w:rsidRPr="0069210D" w:rsidDel="00331420">
                <w:rPr>
                  <w:rFonts w:ascii="Calibri" w:eastAsia="Times New Roman" w:hAnsi="Calibri" w:cs="Calibri"/>
                  <w:color w:val="000000"/>
                  <w:sz w:val="22"/>
                  <w:szCs w:val="22"/>
                  <w:lang w:eastAsia="en-GB"/>
                </w:rPr>
                <w:delText>34-44</w:delText>
              </w:r>
            </w:del>
          </w:p>
        </w:tc>
        <w:tc>
          <w:tcPr>
            <w:tcW w:w="2515" w:type="dxa"/>
            <w:gridSpan w:val="3"/>
            <w:tcBorders>
              <w:top w:val="nil"/>
              <w:left w:val="nil"/>
              <w:bottom w:val="nil"/>
              <w:right w:val="nil"/>
            </w:tcBorders>
            <w:shd w:val="clear" w:color="auto" w:fill="auto"/>
            <w:noWrap/>
            <w:vAlign w:val="bottom"/>
            <w:hideMark/>
          </w:tcPr>
          <w:p w14:paraId="72F3EDB4" w14:textId="57252F51" w:rsidR="0069210D" w:rsidRPr="0069210D" w:rsidDel="00331420" w:rsidRDefault="0069210D" w:rsidP="0069210D">
            <w:pPr>
              <w:jc w:val="right"/>
              <w:rPr>
                <w:del w:id="263" w:author="Damon Morris" w:date="2022-02-03T18:19:00Z"/>
                <w:rFonts w:ascii="Calibri" w:eastAsia="Times New Roman" w:hAnsi="Calibri" w:cs="Calibri"/>
                <w:color w:val="000000"/>
                <w:sz w:val="22"/>
                <w:szCs w:val="22"/>
                <w:lang w:eastAsia="en-GB"/>
              </w:rPr>
            </w:pPr>
            <w:del w:id="264" w:author="Damon Morris" w:date="2022-02-03T18:19:00Z">
              <w:r w:rsidRPr="0069210D" w:rsidDel="00331420">
                <w:rPr>
                  <w:rFonts w:ascii="Calibri" w:eastAsia="Times New Roman" w:hAnsi="Calibri" w:cs="Calibri"/>
                  <w:color w:val="000000"/>
                  <w:sz w:val="22"/>
                  <w:szCs w:val="22"/>
                  <w:lang w:eastAsia="en-GB"/>
                </w:rPr>
                <w:delText>£26.54</w:delText>
              </w:r>
            </w:del>
          </w:p>
        </w:tc>
        <w:tc>
          <w:tcPr>
            <w:tcW w:w="1740" w:type="dxa"/>
            <w:gridSpan w:val="3"/>
            <w:tcBorders>
              <w:top w:val="nil"/>
              <w:left w:val="nil"/>
              <w:bottom w:val="nil"/>
              <w:right w:val="nil"/>
            </w:tcBorders>
            <w:shd w:val="clear" w:color="auto" w:fill="auto"/>
            <w:noWrap/>
            <w:vAlign w:val="bottom"/>
            <w:hideMark/>
          </w:tcPr>
          <w:p w14:paraId="12F30004" w14:textId="1A6CC911" w:rsidR="0069210D" w:rsidRPr="0069210D" w:rsidDel="00331420" w:rsidRDefault="0069210D" w:rsidP="0069210D">
            <w:pPr>
              <w:jc w:val="right"/>
              <w:rPr>
                <w:del w:id="265" w:author="Damon Morris" w:date="2022-02-03T18:19:00Z"/>
                <w:rFonts w:ascii="Calibri" w:eastAsia="Times New Roman" w:hAnsi="Calibri" w:cs="Calibri"/>
                <w:color w:val="000000"/>
                <w:sz w:val="22"/>
                <w:szCs w:val="22"/>
                <w:lang w:eastAsia="en-GB"/>
              </w:rPr>
            </w:pPr>
            <w:del w:id="266" w:author="Damon Morris" w:date="2022-02-03T18:19:00Z">
              <w:r w:rsidRPr="0069210D" w:rsidDel="00331420">
                <w:rPr>
                  <w:rFonts w:ascii="Calibri" w:eastAsia="Times New Roman" w:hAnsi="Calibri" w:cs="Calibri"/>
                  <w:color w:val="000000"/>
                  <w:sz w:val="22"/>
                  <w:szCs w:val="22"/>
                  <w:lang w:eastAsia="en-GB"/>
                </w:rPr>
                <w:delText>£47.68</w:delText>
              </w:r>
            </w:del>
          </w:p>
        </w:tc>
      </w:tr>
      <w:tr w:rsidR="00EF4656" w:rsidRPr="0069210D" w:rsidDel="00331420" w14:paraId="07727541" w14:textId="77777777" w:rsidTr="00681737">
        <w:trPr>
          <w:gridAfter w:val="1"/>
          <w:wAfter w:w="89" w:type="dxa"/>
          <w:trHeight w:val="300"/>
          <w:del w:id="267" w:author="Damon Morris" w:date="2022-02-03T18:19:00Z"/>
        </w:trPr>
        <w:tc>
          <w:tcPr>
            <w:tcW w:w="1398" w:type="dxa"/>
            <w:tcBorders>
              <w:top w:val="nil"/>
              <w:left w:val="nil"/>
              <w:bottom w:val="nil"/>
              <w:right w:val="nil"/>
            </w:tcBorders>
            <w:shd w:val="clear" w:color="auto" w:fill="auto"/>
            <w:noWrap/>
            <w:vAlign w:val="bottom"/>
            <w:hideMark/>
          </w:tcPr>
          <w:p w14:paraId="2E9CA935" w14:textId="3B4E3B87" w:rsidR="0069210D" w:rsidRPr="0069210D" w:rsidDel="00331420" w:rsidRDefault="0069210D" w:rsidP="0069210D">
            <w:pPr>
              <w:jc w:val="right"/>
              <w:rPr>
                <w:del w:id="268"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4B14102C" w14:textId="3648C539" w:rsidR="0069210D" w:rsidRPr="0069210D" w:rsidDel="00331420" w:rsidRDefault="0069210D" w:rsidP="0069210D">
            <w:pPr>
              <w:rPr>
                <w:del w:id="269" w:author="Damon Morris" w:date="2022-02-03T18:19:00Z"/>
                <w:rFonts w:ascii="Calibri" w:eastAsia="Times New Roman" w:hAnsi="Calibri" w:cs="Calibri"/>
                <w:color w:val="000000"/>
                <w:sz w:val="22"/>
                <w:szCs w:val="22"/>
                <w:lang w:eastAsia="en-GB"/>
              </w:rPr>
            </w:pPr>
            <w:del w:id="270" w:author="Damon Morris" w:date="2022-02-03T18:19:00Z">
              <w:r w:rsidRPr="0069210D" w:rsidDel="00331420">
                <w:rPr>
                  <w:rFonts w:ascii="Calibri" w:eastAsia="Times New Roman" w:hAnsi="Calibri" w:cs="Calibri"/>
                  <w:color w:val="000000"/>
                  <w:sz w:val="22"/>
                  <w:szCs w:val="22"/>
                  <w:lang w:eastAsia="en-GB"/>
                </w:rPr>
                <w:delText>45-54</w:delText>
              </w:r>
            </w:del>
          </w:p>
        </w:tc>
        <w:tc>
          <w:tcPr>
            <w:tcW w:w="2515" w:type="dxa"/>
            <w:gridSpan w:val="3"/>
            <w:tcBorders>
              <w:top w:val="nil"/>
              <w:left w:val="nil"/>
              <w:bottom w:val="nil"/>
              <w:right w:val="nil"/>
            </w:tcBorders>
            <w:shd w:val="clear" w:color="auto" w:fill="auto"/>
            <w:noWrap/>
            <w:vAlign w:val="bottom"/>
            <w:hideMark/>
          </w:tcPr>
          <w:p w14:paraId="5BBD517B" w14:textId="70982172" w:rsidR="0069210D" w:rsidRPr="0069210D" w:rsidDel="00331420" w:rsidRDefault="0069210D" w:rsidP="0069210D">
            <w:pPr>
              <w:jc w:val="right"/>
              <w:rPr>
                <w:del w:id="271" w:author="Damon Morris" w:date="2022-02-03T18:19:00Z"/>
                <w:rFonts w:ascii="Calibri" w:eastAsia="Times New Roman" w:hAnsi="Calibri" w:cs="Calibri"/>
                <w:color w:val="000000"/>
                <w:sz w:val="22"/>
                <w:szCs w:val="22"/>
                <w:lang w:eastAsia="en-GB"/>
              </w:rPr>
            </w:pPr>
            <w:del w:id="272" w:author="Damon Morris" w:date="2022-02-03T18:19:00Z">
              <w:r w:rsidRPr="0069210D" w:rsidDel="00331420">
                <w:rPr>
                  <w:rFonts w:ascii="Calibri" w:eastAsia="Times New Roman" w:hAnsi="Calibri" w:cs="Calibri"/>
                  <w:color w:val="000000"/>
                  <w:sz w:val="22"/>
                  <w:szCs w:val="22"/>
                  <w:lang w:eastAsia="en-GB"/>
                </w:rPr>
                <w:delText>£27.86</w:delText>
              </w:r>
            </w:del>
          </w:p>
        </w:tc>
        <w:tc>
          <w:tcPr>
            <w:tcW w:w="1740" w:type="dxa"/>
            <w:gridSpan w:val="3"/>
            <w:tcBorders>
              <w:top w:val="nil"/>
              <w:left w:val="nil"/>
              <w:bottom w:val="nil"/>
              <w:right w:val="nil"/>
            </w:tcBorders>
            <w:shd w:val="clear" w:color="auto" w:fill="auto"/>
            <w:noWrap/>
            <w:vAlign w:val="bottom"/>
            <w:hideMark/>
          </w:tcPr>
          <w:p w14:paraId="08EBD24C" w14:textId="404D282F" w:rsidR="0069210D" w:rsidRPr="0069210D" w:rsidDel="00331420" w:rsidRDefault="0069210D" w:rsidP="0069210D">
            <w:pPr>
              <w:jc w:val="right"/>
              <w:rPr>
                <w:del w:id="273" w:author="Damon Morris" w:date="2022-02-03T18:19:00Z"/>
                <w:rFonts w:ascii="Calibri" w:eastAsia="Times New Roman" w:hAnsi="Calibri" w:cs="Calibri"/>
                <w:color w:val="000000"/>
                <w:sz w:val="22"/>
                <w:szCs w:val="22"/>
                <w:lang w:eastAsia="en-GB"/>
              </w:rPr>
            </w:pPr>
            <w:del w:id="274" w:author="Damon Morris" w:date="2022-02-03T18:19:00Z">
              <w:r w:rsidRPr="0069210D" w:rsidDel="00331420">
                <w:rPr>
                  <w:rFonts w:ascii="Calibri" w:eastAsia="Times New Roman" w:hAnsi="Calibri" w:cs="Calibri"/>
                  <w:color w:val="000000"/>
                  <w:sz w:val="22"/>
                  <w:szCs w:val="22"/>
                  <w:lang w:eastAsia="en-GB"/>
                </w:rPr>
                <w:delText>£50.05</w:delText>
              </w:r>
            </w:del>
          </w:p>
        </w:tc>
      </w:tr>
      <w:tr w:rsidR="00EF4656" w:rsidRPr="0069210D" w:rsidDel="00331420" w14:paraId="5E101751" w14:textId="77777777" w:rsidTr="00681737">
        <w:trPr>
          <w:gridAfter w:val="1"/>
          <w:wAfter w:w="89" w:type="dxa"/>
          <w:trHeight w:val="300"/>
          <w:del w:id="275" w:author="Damon Morris" w:date="2022-02-03T18:19:00Z"/>
        </w:trPr>
        <w:tc>
          <w:tcPr>
            <w:tcW w:w="1398" w:type="dxa"/>
            <w:tcBorders>
              <w:top w:val="nil"/>
              <w:left w:val="nil"/>
              <w:bottom w:val="nil"/>
              <w:right w:val="nil"/>
            </w:tcBorders>
            <w:shd w:val="clear" w:color="auto" w:fill="auto"/>
            <w:noWrap/>
            <w:vAlign w:val="bottom"/>
            <w:hideMark/>
          </w:tcPr>
          <w:p w14:paraId="5282D719" w14:textId="301641EA" w:rsidR="0069210D" w:rsidRPr="0069210D" w:rsidDel="00331420" w:rsidRDefault="0069210D" w:rsidP="0069210D">
            <w:pPr>
              <w:jc w:val="right"/>
              <w:rPr>
                <w:del w:id="276"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082C515" w14:textId="44EA36F9" w:rsidR="0069210D" w:rsidRPr="0069210D" w:rsidDel="00331420" w:rsidRDefault="0069210D" w:rsidP="0069210D">
            <w:pPr>
              <w:rPr>
                <w:del w:id="277" w:author="Damon Morris" w:date="2022-02-03T18:19:00Z"/>
                <w:rFonts w:ascii="Calibri" w:eastAsia="Times New Roman" w:hAnsi="Calibri" w:cs="Calibri"/>
                <w:color w:val="000000"/>
                <w:sz w:val="22"/>
                <w:szCs w:val="22"/>
                <w:lang w:eastAsia="en-GB"/>
              </w:rPr>
            </w:pPr>
            <w:del w:id="278" w:author="Damon Morris" w:date="2022-02-03T18:19:00Z">
              <w:r w:rsidRPr="0069210D" w:rsidDel="00331420">
                <w:rPr>
                  <w:rFonts w:ascii="Calibri" w:eastAsia="Times New Roman" w:hAnsi="Calibri" w:cs="Calibri"/>
                  <w:color w:val="000000"/>
                  <w:sz w:val="22"/>
                  <w:szCs w:val="22"/>
                  <w:lang w:eastAsia="en-GB"/>
                </w:rPr>
                <w:delText>55-64</w:delText>
              </w:r>
            </w:del>
          </w:p>
        </w:tc>
        <w:tc>
          <w:tcPr>
            <w:tcW w:w="2515" w:type="dxa"/>
            <w:gridSpan w:val="3"/>
            <w:tcBorders>
              <w:top w:val="nil"/>
              <w:left w:val="nil"/>
              <w:bottom w:val="nil"/>
              <w:right w:val="nil"/>
            </w:tcBorders>
            <w:shd w:val="clear" w:color="auto" w:fill="auto"/>
            <w:noWrap/>
            <w:vAlign w:val="bottom"/>
            <w:hideMark/>
          </w:tcPr>
          <w:p w14:paraId="33CF78CB" w14:textId="3D47692E" w:rsidR="0069210D" w:rsidRPr="0069210D" w:rsidDel="00331420" w:rsidRDefault="0069210D" w:rsidP="0069210D">
            <w:pPr>
              <w:jc w:val="right"/>
              <w:rPr>
                <w:del w:id="279" w:author="Damon Morris" w:date="2022-02-03T18:19:00Z"/>
                <w:rFonts w:ascii="Calibri" w:eastAsia="Times New Roman" w:hAnsi="Calibri" w:cs="Calibri"/>
                <w:color w:val="000000"/>
                <w:sz w:val="22"/>
                <w:szCs w:val="22"/>
                <w:lang w:eastAsia="en-GB"/>
              </w:rPr>
            </w:pPr>
            <w:del w:id="280" w:author="Damon Morris" w:date="2022-02-03T18:19:00Z">
              <w:r w:rsidRPr="0069210D" w:rsidDel="00331420">
                <w:rPr>
                  <w:rFonts w:ascii="Calibri" w:eastAsia="Times New Roman" w:hAnsi="Calibri" w:cs="Calibri"/>
                  <w:color w:val="000000"/>
                  <w:sz w:val="22"/>
                  <w:szCs w:val="22"/>
                  <w:lang w:eastAsia="en-GB"/>
                </w:rPr>
                <w:delText>£28.64</w:delText>
              </w:r>
            </w:del>
          </w:p>
        </w:tc>
        <w:tc>
          <w:tcPr>
            <w:tcW w:w="1740" w:type="dxa"/>
            <w:gridSpan w:val="3"/>
            <w:tcBorders>
              <w:top w:val="nil"/>
              <w:left w:val="nil"/>
              <w:bottom w:val="nil"/>
              <w:right w:val="nil"/>
            </w:tcBorders>
            <w:shd w:val="clear" w:color="auto" w:fill="auto"/>
            <w:noWrap/>
            <w:vAlign w:val="bottom"/>
            <w:hideMark/>
          </w:tcPr>
          <w:p w14:paraId="3959C622" w14:textId="0B5AB26F" w:rsidR="0069210D" w:rsidRPr="0069210D" w:rsidDel="00331420" w:rsidRDefault="0069210D" w:rsidP="0069210D">
            <w:pPr>
              <w:jc w:val="right"/>
              <w:rPr>
                <w:del w:id="281" w:author="Damon Morris" w:date="2022-02-03T18:19:00Z"/>
                <w:rFonts w:ascii="Calibri" w:eastAsia="Times New Roman" w:hAnsi="Calibri" w:cs="Calibri"/>
                <w:color w:val="000000"/>
                <w:sz w:val="22"/>
                <w:szCs w:val="22"/>
                <w:lang w:eastAsia="en-GB"/>
              </w:rPr>
            </w:pPr>
            <w:del w:id="282" w:author="Damon Morris" w:date="2022-02-03T18:19:00Z">
              <w:r w:rsidRPr="0069210D" w:rsidDel="00331420">
                <w:rPr>
                  <w:rFonts w:ascii="Calibri" w:eastAsia="Times New Roman" w:hAnsi="Calibri" w:cs="Calibri"/>
                  <w:color w:val="000000"/>
                  <w:sz w:val="22"/>
                  <w:szCs w:val="22"/>
                  <w:lang w:eastAsia="en-GB"/>
                </w:rPr>
                <w:delText>£51.45</w:delText>
              </w:r>
            </w:del>
          </w:p>
        </w:tc>
      </w:tr>
      <w:tr w:rsidR="00EF4656" w:rsidRPr="0069210D" w:rsidDel="00331420" w14:paraId="3433D362" w14:textId="77777777" w:rsidTr="00681737">
        <w:trPr>
          <w:gridAfter w:val="1"/>
          <w:wAfter w:w="89" w:type="dxa"/>
          <w:trHeight w:val="300"/>
          <w:del w:id="283" w:author="Damon Morris" w:date="2022-02-03T18:19:00Z"/>
        </w:trPr>
        <w:tc>
          <w:tcPr>
            <w:tcW w:w="1398" w:type="dxa"/>
            <w:tcBorders>
              <w:top w:val="nil"/>
              <w:left w:val="nil"/>
              <w:bottom w:val="nil"/>
              <w:right w:val="nil"/>
            </w:tcBorders>
            <w:shd w:val="clear" w:color="auto" w:fill="auto"/>
            <w:noWrap/>
            <w:vAlign w:val="bottom"/>
            <w:hideMark/>
          </w:tcPr>
          <w:p w14:paraId="24870A0F" w14:textId="7D8427F8" w:rsidR="0069210D" w:rsidRPr="0069210D" w:rsidDel="00331420" w:rsidRDefault="0069210D" w:rsidP="0069210D">
            <w:pPr>
              <w:jc w:val="right"/>
              <w:rPr>
                <w:del w:id="284"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6B999E37" w14:textId="2354EACB" w:rsidR="0069210D" w:rsidRPr="0069210D" w:rsidDel="00331420" w:rsidRDefault="0069210D" w:rsidP="0069210D">
            <w:pPr>
              <w:rPr>
                <w:del w:id="285" w:author="Damon Morris" w:date="2022-02-03T18:19:00Z"/>
                <w:rFonts w:ascii="Calibri" w:eastAsia="Times New Roman" w:hAnsi="Calibri" w:cs="Calibri"/>
                <w:color w:val="000000"/>
                <w:sz w:val="22"/>
                <w:szCs w:val="22"/>
                <w:lang w:eastAsia="en-GB"/>
              </w:rPr>
            </w:pPr>
            <w:del w:id="286" w:author="Damon Morris" w:date="2022-02-03T18:19:00Z">
              <w:r w:rsidRPr="0069210D" w:rsidDel="00331420">
                <w:rPr>
                  <w:rFonts w:ascii="Calibri" w:eastAsia="Times New Roman" w:hAnsi="Calibri" w:cs="Calibri"/>
                  <w:color w:val="000000"/>
                  <w:sz w:val="22"/>
                  <w:szCs w:val="22"/>
                  <w:lang w:eastAsia="en-GB"/>
                </w:rPr>
                <w:delText>65+</w:delText>
              </w:r>
            </w:del>
          </w:p>
        </w:tc>
        <w:tc>
          <w:tcPr>
            <w:tcW w:w="2515" w:type="dxa"/>
            <w:gridSpan w:val="3"/>
            <w:tcBorders>
              <w:top w:val="nil"/>
              <w:left w:val="nil"/>
              <w:bottom w:val="nil"/>
              <w:right w:val="nil"/>
            </w:tcBorders>
            <w:shd w:val="clear" w:color="auto" w:fill="auto"/>
            <w:noWrap/>
            <w:vAlign w:val="bottom"/>
            <w:hideMark/>
          </w:tcPr>
          <w:p w14:paraId="7F5789BB" w14:textId="65992FF0" w:rsidR="0069210D" w:rsidRPr="0069210D" w:rsidDel="00331420" w:rsidRDefault="0069210D" w:rsidP="0069210D">
            <w:pPr>
              <w:jc w:val="right"/>
              <w:rPr>
                <w:del w:id="287" w:author="Damon Morris" w:date="2022-02-03T18:19:00Z"/>
                <w:rFonts w:ascii="Calibri" w:eastAsia="Times New Roman" w:hAnsi="Calibri" w:cs="Calibri"/>
                <w:color w:val="000000"/>
                <w:sz w:val="22"/>
                <w:szCs w:val="22"/>
                <w:lang w:eastAsia="en-GB"/>
              </w:rPr>
            </w:pPr>
            <w:del w:id="288" w:author="Damon Morris" w:date="2022-02-03T18:19:00Z">
              <w:r w:rsidRPr="0069210D" w:rsidDel="00331420">
                <w:rPr>
                  <w:rFonts w:ascii="Calibri" w:eastAsia="Times New Roman" w:hAnsi="Calibri" w:cs="Calibri"/>
                  <w:color w:val="000000"/>
                  <w:sz w:val="22"/>
                  <w:szCs w:val="22"/>
                  <w:lang w:eastAsia="en-GB"/>
                </w:rPr>
                <w:delText>£29.29</w:delText>
              </w:r>
            </w:del>
          </w:p>
        </w:tc>
        <w:tc>
          <w:tcPr>
            <w:tcW w:w="1740" w:type="dxa"/>
            <w:gridSpan w:val="3"/>
            <w:tcBorders>
              <w:top w:val="nil"/>
              <w:left w:val="nil"/>
              <w:bottom w:val="nil"/>
              <w:right w:val="nil"/>
            </w:tcBorders>
            <w:shd w:val="clear" w:color="auto" w:fill="auto"/>
            <w:noWrap/>
            <w:vAlign w:val="bottom"/>
            <w:hideMark/>
          </w:tcPr>
          <w:p w14:paraId="5C4BBE8C" w14:textId="29A04884" w:rsidR="0069210D" w:rsidRPr="0069210D" w:rsidDel="00331420" w:rsidRDefault="0069210D" w:rsidP="0069210D">
            <w:pPr>
              <w:jc w:val="right"/>
              <w:rPr>
                <w:del w:id="289" w:author="Damon Morris" w:date="2022-02-03T18:19:00Z"/>
                <w:rFonts w:ascii="Calibri" w:eastAsia="Times New Roman" w:hAnsi="Calibri" w:cs="Calibri"/>
                <w:color w:val="000000"/>
                <w:sz w:val="22"/>
                <w:szCs w:val="22"/>
                <w:lang w:eastAsia="en-GB"/>
              </w:rPr>
            </w:pPr>
            <w:del w:id="290" w:author="Damon Morris" w:date="2022-02-03T18:19:00Z">
              <w:r w:rsidRPr="0069210D" w:rsidDel="00331420">
                <w:rPr>
                  <w:rFonts w:ascii="Calibri" w:eastAsia="Times New Roman" w:hAnsi="Calibri" w:cs="Calibri"/>
                  <w:color w:val="000000"/>
                  <w:sz w:val="22"/>
                  <w:szCs w:val="22"/>
                  <w:lang w:eastAsia="en-GB"/>
                </w:rPr>
                <w:delText>£52.61</w:delText>
              </w:r>
            </w:del>
          </w:p>
        </w:tc>
      </w:tr>
      <w:tr w:rsidR="00EF4656" w:rsidRPr="0069210D" w:rsidDel="00331420" w14:paraId="62A0596F" w14:textId="77777777" w:rsidTr="00681737">
        <w:trPr>
          <w:gridAfter w:val="1"/>
          <w:wAfter w:w="89" w:type="dxa"/>
          <w:trHeight w:val="300"/>
          <w:del w:id="291" w:author="Damon Morris" w:date="2022-02-03T18:19:00Z"/>
        </w:trPr>
        <w:tc>
          <w:tcPr>
            <w:tcW w:w="1398" w:type="dxa"/>
            <w:tcBorders>
              <w:top w:val="nil"/>
              <w:left w:val="nil"/>
              <w:bottom w:val="nil"/>
              <w:right w:val="nil"/>
            </w:tcBorders>
            <w:shd w:val="clear" w:color="auto" w:fill="auto"/>
            <w:noWrap/>
            <w:vAlign w:val="bottom"/>
            <w:hideMark/>
          </w:tcPr>
          <w:p w14:paraId="223A4499" w14:textId="341C6217" w:rsidR="0069210D" w:rsidRPr="0069210D" w:rsidDel="00331420" w:rsidRDefault="0069210D" w:rsidP="0069210D">
            <w:pPr>
              <w:rPr>
                <w:del w:id="292" w:author="Damon Morris" w:date="2022-02-03T18:19:00Z"/>
                <w:rFonts w:ascii="Calibri" w:eastAsia="Times New Roman" w:hAnsi="Calibri" w:cs="Calibri"/>
                <w:color w:val="000000"/>
                <w:sz w:val="22"/>
                <w:szCs w:val="22"/>
                <w:lang w:eastAsia="en-GB"/>
              </w:rPr>
            </w:pPr>
            <w:del w:id="293" w:author="Damon Morris" w:date="2022-02-03T18:19:00Z">
              <w:r w:rsidRPr="0069210D" w:rsidDel="00331420">
                <w:rPr>
                  <w:rFonts w:ascii="Calibri" w:eastAsia="Times New Roman" w:hAnsi="Calibri" w:cs="Calibri"/>
                  <w:color w:val="000000"/>
                  <w:sz w:val="22"/>
                  <w:szCs w:val="22"/>
                  <w:lang w:eastAsia="en-GB"/>
                </w:rPr>
                <w:delText>Region</w:delText>
              </w:r>
            </w:del>
          </w:p>
        </w:tc>
        <w:tc>
          <w:tcPr>
            <w:tcW w:w="3284" w:type="dxa"/>
            <w:gridSpan w:val="4"/>
            <w:tcBorders>
              <w:top w:val="nil"/>
              <w:left w:val="nil"/>
              <w:bottom w:val="nil"/>
              <w:right w:val="nil"/>
            </w:tcBorders>
            <w:shd w:val="clear" w:color="auto" w:fill="auto"/>
            <w:noWrap/>
            <w:vAlign w:val="bottom"/>
            <w:hideMark/>
          </w:tcPr>
          <w:p w14:paraId="3066531C" w14:textId="54364883" w:rsidR="0069210D" w:rsidRPr="0069210D" w:rsidDel="00331420" w:rsidRDefault="0069210D" w:rsidP="0069210D">
            <w:pPr>
              <w:rPr>
                <w:del w:id="294" w:author="Damon Morris" w:date="2022-02-03T18:19:00Z"/>
                <w:rFonts w:ascii="Calibri" w:eastAsia="Times New Roman" w:hAnsi="Calibri" w:cs="Calibri"/>
                <w:color w:val="000000"/>
                <w:sz w:val="22"/>
                <w:szCs w:val="22"/>
                <w:lang w:eastAsia="en-GB"/>
              </w:rPr>
            </w:pPr>
            <w:del w:id="295" w:author="Damon Morris" w:date="2022-02-03T18:19:00Z">
              <w:r w:rsidRPr="0069210D" w:rsidDel="00331420">
                <w:rPr>
                  <w:rFonts w:ascii="Calibri" w:eastAsia="Times New Roman" w:hAnsi="Calibri" w:cs="Calibri"/>
                  <w:color w:val="000000"/>
                  <w:sz w:val="22"/>
                  <w:szCs w:val="22"/>
                  <w:lang w:eastAsia="en-GB"/>
                </w:rPr>
                <w:delText>East Midlands</w:delText>
              </w:r>
            </w:del>
          </w:p>
        </w:tc>
        <w:tc>
          <w:tcPr>
            <w:tcW w:w="2515" w:type="dxa"/>
            <w:gridSpan w:val="3"/>
            <w:tcBorders>
              <w:top w:val="nil"/>
              <w:left w:val="nil"/>
              <w:bottom w:val="nil"/>
              <w:right w:val="nil"/>
            </w:tcBorders>
            <w:shd w:val="clear" w:color="auto" w:fill="auto"/>
            <w:noWrap/>
            <w:vAlign w:val="bottom"/>
            <w:hideMark/>
          </w:tcPr>
          <w:p w14:paraId="608F357B" w14:textId="347667AA" w:rsidR="0069210D" w:rsidRPr="0069210D" w:rsidDel="00331420" w:rsidRDefault="0069210D" w:rsidP="0069210D">
            <w:pPr>
              <w:jc w:val="right"/>
              <w:rPr>
                <w:del w:id="296" w:author="Damon Morris" w:date="2022-02-03T18:19:00Z"/>
                <w:rFonts w:ascii="Calibri" w:eastAsia="Times New Roman" w:hAnsi="Calibri" w:cs="Calibri"/>
                <w:color w:val="000000"/>
                <w:sz w:val="22"/>
                <w:szCs w:val="22"/>
                <w:lang w:eastAsia="en-GB"/>
              </w:rPr>
            </w:pPr>
            <w:del w:id="297" w:author="Damon Morris" w:date="2022-02-03T18:19:00Z">
              <w:r w:rsidRPr="0069210D" w:rsidDel="00331420">
                <w:rPr>
                  <w:rFonts w:ascii="Calibri" w:eastAsia="Times New Roman" w:hAnsi="Calibri" w:cs="Calibri"/>
                  <w:color w:val="000000"/>
                  <w:sz w:val="22"/>
                  <w:szCs w:val="22"/>
                  <w:lang w:eastAsia="en-GB"/>
                </w:rPr>
                <w:delText>£25.70</w:delText>
              </w:r>
            </w:del>
          </w:p>
        </w:tc>
        <w:tc>
          <w:tcPr>
            <w:tcW w:w="1740" w:type="dxa"/>
            <w:gridSpan w:val="3"/>
            <w:tcBorders>
              <w:top w:val="nil"/>
              <w:left w:val="nil"/>
              <w:bottom w:val="nil"/>
              <w:right w:val="nil"/>
            </w:tcBorders>
            <w:shd w:val="clear" w:color="auto" w:fill="auto"/>
            <w:noWrap/>
            <w:vAlign w:val="bottom"/>
            <w:hideMark/>
          </w:tcPr>
          <w:p w14:paraId="7103A77E" w14:textId="1BF68A2C" w:rsidR="0069210D" w:rsidRPr="0069210D" w:rsidDel="00331420" w:rsidRDefault="0069210D" w:rsidP="0069210D">
            <w:pPr>
              <w:jc w:val="right"/>
              <w:rPr>
                <w:del w:id="298" w:author="Damon Morris" w:date="2022-02-03T18:19:00Z"/>
                <w:rFonts w:ascii="Calibri" w:eastAsia="Times New Roman" w:hAnsi="Calibri" w:cs="Calibri"/>
                <w:color w:val="000000"/>
                <w:sz w:val="22"/>
                <w:szCs w:val="22"/>
                <w:lang w:eastAsia="en-GB"/>
              </w:rPr>
            </w:pPr>
            <w:del w:id="299" w:author="Damon Morris" w:date="2022-02-03T18:19:00Z">
              <w:r w:rsidRPr="0069210D" w:rsidDel="00331420">
                <w:rPr>
                  <w:rFonts w:ascii="Calibri" w:eastAsia="Times New Roman" w:hAnsi="Calibri" w:cs="Calibri"/>
                  <w:color w:val="000000"/>
                  <w:sz w:val="22"/>
                  <w:szCs w:val="22"/>
                  <w:lang w:eastAsia="en-GB"/>
                </w:rPr>
                <w:delText>£46.17</w:delText>
              </w:r>
            </w:del>
          </w:p>
        </w:tc>
      </w:tr>
      <w:tr w:rsidR="00EF4656" w:rsidRPr="0069210D" w:rsidDel="00331420" w14:paraId="538215E2" w14:textId="77777777" w:rsidTr="00681737">
        <w:trPr>
          <w:gridAfter w:val="1"/>
          <w:wAfter w:w="89" w:type="dxa"/>
          <w:trHeight w:val="300"/>
          <w:del w:id="300" w:author="Damon Morris" w:date="2022-02-03T18:19:00Z"/>
        </w:trPr>
        <w:tc>
          <w:tcPr>
            <w:tcW w:w="1398" w:type="dxa"/>
            <w:tcBorders>
              <w:top w:val="nil"/>
              <w:left w:val="nil"/>
              <w:bottom w:val="nil"/>
              <w:right w:val="nil"/>
            </w:tcBorders>
            <w:shd w:val="clear" w:color="auto" w:fill="auto"/>
            <w:noWrap/>
            <w:vAlign w:val="bottom"/>
            <w:hideMark/>
          </w:tcPr>
          <w:p w14:paraId="3522E980" w14:textId="3D1E94E2" w:rsidR="0069210D" w:rsidRPr="0069210D" w:rsidDel="00331420" w:rsidRDefault="0069210D" w:rsidP="0069210D">
            <w:pPr>
              <w:jc w:val="right"/>
              <w:rPr>
                <w:del w:id="301"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1764AC11" w14:textId="674BD634" w:rsidR="0069210D" w:rsidRPr="0069210D" w:rsidDel="00331420" w:rsidRDefault="0069210D" w:rsidP="0069210D">
            <w:pPr>
              <w:rPr>
                <w:del w:id="302" w:author="Damon Morris" w:date="2022-02-03T18:19:00Z"/>
                <w:rFonts w:ascii="Calibri" w:eastAsia="Times New Roman" w:hAnsi="Calibri" w:cs="Calibri"/>
                <w:color w:val="000000"/>
                <w:sz w:val="22"/>
                <w:szCs w:val="22"/>
                <w:lang w:eastAsia="en-GB"/>
              </w:rPr>
            </w:pPr>
            <w:del w:id="303" w:author="Damon Morris" w:date="2022-02-03T18:19:00Z">
              <w:r w:rsidRPr="0069210D" w:rsidDel="00331420">
                <w:rPr>
                  <w:rFonts w:ascii="Calibri" w:eastAsia="Times New Roman" w:hAnsi="Calibri" w:cs="Calibri"/>
                  <w:color w:val="000000"/>
                  <w:sz w:val="22"/>
                  <w:szCs w:val="22"/>
                  <w:lang w:eastAsia="en-GB"/>
                </w:rPr>
                <w:delText>East of England</w:delText>
              </w:r>
            </w:del>
          </w:p>
        </w:tc>
        <w:tc>
          <w:tcPr>
            <w:tcW w:w="2515" w:type="dxa"/>
            <w:gridSpan w:val="3"/>
            <w:tcBorders>
              <w:top w:val="nil"/>
              <w:left w:val="nil"/>
              <w:bottom w:val="nil"/>
              <w:right w:val="nil"/>
            </w:tcBorders>
            <w:shd w:val="clear" w:color="auto" w:fill="auto"/>
            <w:noWrap/>
            <w:vAlign w:val="bottom"/>
            <w:hideMark/>
          </w:tcPr>
          <w:p w14:paraId="0C29D67B" w14:textId="456C5BE1" w:rsidR="0069210D" w:rsidRPr="0069210D" w:rsidDel="00331420" w:rsidRDefault="0069210D" w:rsidP="0069210D">
            <w:pPr>
              <w:jc w:val="right"/>
              <w:rPr>
                <w:del w:id="304" w:author="Damon Morris" w:date="2022-02-03T18:19:00Z"/>
                <w:rFonts w:ascii="Calibri" w:eastAsia="Times New Roman" w:hAnsi="Calibri" w:cs="Calibri"/>
                <w:color w:val="000000"/>
                <w:sz w:val="22"/>
                <w:szCs w:val="22"/>
                <w:lang w:eastAsia="en-GB"/>
              </w:rPr>
            </w:pPr>
            <w:del w:id="305" w:author="Damon Morris" w:date="2022-02-03T18:19:00Z">
              <w:r w:rsidRPr="0069210D" w:rsidDel="00331420">
                <w:rPr>
                  <w:rFonts w:ascii="Calibri" w:eastAsia="Times New Roman" w:hAnsi="Calibri" w:cs="Calibri"/>
                  <w:color w:val="000000"/>
                  <w:sz w:val="22"/>
                  <w:szCs w:val="22"/>
                  <w:lang w:eastAsia="en-GB"/>
                </w:rPr>
                <w:delText>£25.80</w:delText>
              </w:r>
            </w:del>
          </w:p>
        </w:tc>
        <w:tc>
          <w:tcPr>
            <w:tcW w:w="1740" w:type="dxa"/>
            <w:gridSpan w:val="3"/>
            <w:tcBorders>
              <w:top w:val="nil"/>
              <w:left w:val="nil"/>
              <w:bottom w:val="nil"/>
              <w:right w:val="nil"/>
            </w:tcBorders>
            <w:shd w:val="clear" w:color="auto" w:fill="auto"/>
            <w:noWrap/>
            <w:vAlign w:val="bottom"/>
            <w:hideMark/>
          </w:tcPr>
          <w:p w14:paraId="3C15D90B" w14:textId="4A7FE351" w:rsidR="0069210D" w:rsidRPr="0069210D" w:rsidDel="00331420" w:rsidRDefault="0069210D" w:rsidP="0069210D">
            <w:pPr>
              <w:jc w:val="right"/>
              <w:rPr>
                <w:del w:id="306" w:author="Damon Morris" w:date="2022-02-03T18:19:00Z"/>
                <w:rFonts w:ascii="Calibri" w:eastAsia="Times New Roman" w:hAnsi="Calibri" w:cs="Calibri"/>
                <w:color w:val="000000"/>
                <w:sz w:val="22"/>
                <w:szCs w:val="22"/>
                <w:lang w:eastAsia="en-GB"/>
              </w:rPr>
            </w:pPr>
            <w:del w:id="307" w:author="Damon Morris" w:date="2022-02-03T18:19:00Z">
              <w:r w:rsidRPr="0069210D" w:rsidDel="00331420">
                <w:rPr>
                  <w:rFonts w:ascii="Calibri" w:eastAsia="Times New Roman" w:hAnsi="Calibri" w:cs="Calibri"/>
                  <w:color w:val="000000"/>
                  <w:sz w:val="22"/>
                  <w:szCs w:val="22"/>
                  <w:lang w:eastAsia="en-GB"/>
                </w:rPr>
                <w:delText>£46.34</w:delText>
              </w:r>
            </w:del>
          </w:p>
        </w:tc>
      </w:tr>
      <w:tr w:rsidR="00EF4656" w:rsidRPr="0069210D" w:rsidDel="00331420" w14:paraId="3453BA90" w14:textId="77777777" w:rsidTr="00681737">
        <w:trPr>
          <w:gridAfter w:val="1"/>
          <w:wAfter w:w="89" w:type="dxa"/>
          <w:trHeight w:val="300"/>
          <w:del w:id="308" w:author="Damon Morris" w:date="2022-02-03T18:19:00Z"/>
        </w:trPr>
        <w:tc>
          <w:tcPr>
            <w:tcW w:w="1398" w:type="dxa"/>
            <w:tcBorders>
              <w:top w:val="nil"/>
              <w:left w:val="nil"/>
              <w:bottom w:val="nil"/>
              <w:right w:val="nil"/>
            </w:tcBorders>
            <w:shd w:val="clear" w:color="auto" w:fill="auto"/>
            <w:noWrap/>
            <w:vAlign w:val="bottom"/>
            <w:hideMark/>
          </w:tcPr>
          <w:p w14:paraId="48F58674" w14:textId="6FEF9868" w:rsidR="0069210D" w:rsidRPr="0069210D" w:rsidDel="00331420" w:rsidRDefault="0069210D" w:rsidP="0069210D">
            <w:pPr>
              <w:jc w:val="right"/>
              <w:rPr>
                <w:del w:id="309"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E33E124" w14:textId="5D8276E7" w:rsidR="0069210D" w:rsidRPr="0069210D" w:rsidDel="00331420" w:rsidRDefault="0069210D" w:rsidP="0069210D">
            <w:pPr>
              <w:rPr>
                <w:del w:id="310" w:author="Damon Morris" w:date="2022-02-03T18:19:00Z"/>
                <w:rFonts w:ascii="Calibri" w:eastAsia="Times New Roman" w:hAnsi="Calibri" w:cs="Calibri"/>
                <w:color w:val="000000"/>
                <w:sz w:val="22"/>
                <w:szCs w:val="22"/>
                <w:lang w:eastAsia="en-GB"/>
              </w:rPr>
            </w:pPr>
            <w:del w:id="311" w:author="Damon Morris" w:date="2022-02-03T18:19:00Z">
              <w:r w:rsidRPr="0069210D" w:rsidDel="00331420">
                <w:rPr>
                  <w:rFonts w:ascii="Calibri" w:eastAsia="Times New Roman" w:hAnsi="Calibri" w:cs="Calibri"/>
                  <w:color w:val="000000"/>
                  <w:sz w:val="22"/>
                  <w:szCs w:val="22"/>
                  <w:lang w:eastAsia="en-GB"/>
                </w:rPr>
                <w:delText>London</w:delText>
              </w:r>
            </w:del>
          </w:p>
        </w:tc>
        <w:tc>
          <w:tcPr>
            <w:tcW w:w="2515" w:type="dxa"/>
            <w:gridSpan w:val="3"/>
            <w:tcBorders>
              <w:top w:val="nil"/>
              <w:left w:val="nil"/>
              <w:bottom w:val="nil"/>
              <w:right w:val="nil"/>
            </w:tcBorders>
            <w:shd w:val="clear" w:color="auto" w:fill="auto"/>
            <w:noWrap/>
            <w:vAlign w:val="bottom"/>
            <w:hideMark/>
          </w:tcPr>
          <w:p w14:paraId="7750E31D" w14:textId="4D0C2BBE" w:rsidR="0069210D" w:rsidRPr="0069210D" w:rsidDel="00331420" w:rsidRDefault="0069210D" w:rsidP="0069210D">
            <w:pPr>
              <w:jc w:val="right"/>
              <w:rPr>
                <w:del w:id="312" w:author="Damon Morris" w:date="2022-02-03T18:19:00Z"/>
                <w:rFonts w:ascii="Calibri" w:eastAsia="Times New Roman" w:hAnsi="Calibri" w:cs="Calibri"/>
                <w:color w:val="000000"/>
                <w:sz w:val="22"/>
                <w:szCs w:val="22"/>
                <w:lang w:eastAsia="en-GB"/>
              </w:rPr>
            </w:pPr>
            <w:del w:id="313" w:author="Damon Morris" w:date="2022-02-03T18:19:00Z">
              <w:r w:rsidRPr="0069210D" w:rsidDel="00331420">
                <w:rPr>
                  <w:rFonts w:ascii="Calibri" w:eastAsia="Times New Roman" w:hAnsi="Calibri" w:cs="Calibri"/>
                  <w:color w:val="000000"/>
                  <w:sz w:val="22"/>
                  <w:szCs w:val="22"/>
                  <w:lang w:eastAsia="en-GB"/>
                </w:rPr>
                <w:delText>£25.86</w:delText>
              </w:r>
            </w:del>
          </w:p>
        </w:tc>
        <w:tc>
          <w:tcPr>
            <w:tcW w:w="1740" w:type="dxa"/>
            <w:gridSpan w:val="3"/>
            <w:tcBorders>
              <w:top w:val="nil"/>
              <w:left w:val="nil"/>
              <w:bottom w:val="nil"/>
              <w:right w:val="nil"/>
            </w:tcBorders>
            <w:shd w:val="clear" w:color="auto" w:fill="auto"/>
            <w:noWrap/>
            <w:vAlign w:val="bottom"/>
            <w:hideMark/>
          </w:tcPr>
          <w:p w14:paraId="7525C2D9" w14:textId="2D5B5DEC" w:rsidR="0069210D" w:rsidRPr="0069210D" w:rsidDel="00331420" w:rsidRDefault="0069210D" w:rsidP="0069210D">
            <w:pPr>
              <w:jc w:val="right"/>
              <w:rPr>
                <w:del w:id="314" w:author="Damon Morris" w:date="2022-02-03T18:19:00Z"/>
                <w:rFonts w:ascii="Calibri" w:eastAsia="Times New Roman" w:hAnsi="Calibri" w:cs="Calibri"/>
                <w:color w:val="000000"/>
                <w:sz w:val="22"/>
                <w:szCs w:val="22"/>
                <w:lang w:eastAsia="en-GB"/>
              </w:rPr>
            </w:pPr>
            <w:del w:id="315" w:author="Damon Morris" w:date="2022-02-03T18:19:00Z">
              <w:r w:rsidRPr="0069210D" w:rsidDel="00331420">
                <w:rPr>
                  <w:rFonts w:ascii="Calibri" w:eastAsia="Times New Roman" w:hAnsi="Calibri" w:cs="Calibri"/>
                  <w:color w:val="000000"/>
                  <w:sz w:val="22"/>
                  <w:szCs w:val="22"/>
                  <w:lang w:eastAsia="en-GB"/>
                </w:rPr>
                <w:delText>£46.46</w:delText>
              </w:r>
            </w:del>
          </w:p>
        </w:tc>
      </w:tr>
      <w:tr w:rsidR="00EF4656" w:rsidRPr="0069210D" w:rsidDel="00331420" w14:paraId="05AB9CAF" w14:textId="77777777" w:rsidTr="00681737">
        <w:trPr>
          <w:gridAfter w:val="1"/>
          <w:wAfter w:w="89" w:type="dxa"/>
          <w:trHeight w:val="300"/>
          <w:del w:id="316" w:author="Damon Morris" w:date="2022-02-03T18:19:00Z"/>
        </w:trPr>
        <w:tc>
          <w:tcPr>
            <w:tcW w:w="1398" w:type="dxa"/>
            <w:tcBorders>
              <w:top w:val="nil"/>
              <w:left w:val="nil"/>
              <w:bottom w:val="nil"/>
              <w:right w:val="nil"/>
            </w:tcBorders>
            <w:shd w:val="clear" w:color="auto" w:fill="auto"/>
            <w:noWrap/>
            <w:vAlign w:val="bottom"/>
            <w:hideMark/>
          </w:tcPr>
          <w:p w14:paraId="5299EC05" w14:textId="12A6CD95" w:rsidR="0069210D" w:rsidRPr="0069210D" w:rsidDel="00331420" w:rsidRDefault="0069210D" w:rsidP="0069210D">
            <w:pPr>
              <w:jc w:val="right"/>
              <w:rPr>
                <w:del w:id="317"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7600592D" w14:textId="6AACE425" w:rsidR="0069210D" w:rsidRPr="0069210D" w:rsidDel="00331420" w:rsidRDefault="0069210D" w:rsidP="0069210D">
            <w:pPr>
              <w:rPr>
                <w:del w:id="318" w:author="Damon Morris" w:date="2022-02-03T18:19:00Z"/>
                <w:rFonts w:ascii="Calibri" w:eastAsia="Times New Roman" w:hAnsi="Calibri" w:cs="Calibri"/>
                <w:color w:val="000000"/>
                <w:sz w:val="22"/>
                <w:szCs w:val="22"/>
                <w:lang w:eastAsia="en-GB"/>
              </w:rPr>
            </w:pPr>
            <w:del w:id="319" w:author="Damon Morris" w:date="2022-02-03T18:19:00Z">
              <w:r w:rsidRPr="0069210D" w:rsidDel="00331420">
                <w:rPr>
                  <w:rFonts w:ascii="Calibri" w:eastAsia="Times New Roman" w:hAnsi="Calibri" w:cs="Calibri"/>
                  <w:color w:val="000000"/>
                  <w:sz w:val="22"/>
                  <w:szCs w:val="22"/>
                  <w:lang w:eastAsia="en-GB"/>
                </w:rPr>
                <w:delText>North East</w:delText>
              </w:r>
            </w:del>
          </w:p>
        </w:tc>
        <w:tc>
          <w:tcPr>
            <w:tcW w:w="2515" w:type="dxa"/>
            <w:gridSpan w:val="3"/>
            <w:tcBorders>
              <w:top w:val="nil"/>
              <w:left w:val="nil"/>
              <w:bottom w:val="nil"/>
              <w:right w:val="nil"/>
            </w:tcBorders>
            <w:shd w:val="clear" w:color="auto" w:fill="auto"/>
            <w:noWrap/>
            <w:vAlign w:val="bottom"/>
            <w:hideMark/>
          </w:tcPr>
          <w:p w14:paraId="0669F9A1" w14:textId="33075515" w:rsidR="0069210D" w:rsidRPr="0069210D" w:rsidDel="00331420" w:rsidRDefault="0069210D" w:rsidP="0069210D">
            <w:pPr>
              <w:jc w:val="right"/>
              <w:rPr>
                <w:del w:id="320" w:author="Damon Morris" w:date="2022-02-03T18:19:00Z"/>
                <w:rFonts w:ascii="Calibri" w:eastAsia="Times New Roman" w:hAnsi="Calibri" w:cs="Calibri"/>
                <w:color w:val="000000"/>
                <w:sz w:val="22"/>
                <w:szCs w:val="22"/>
                <w:lang w:eastAsia="en-GB"/>
              </w:rPr>
            </w:pPr>
            <w:del w:id="321" w:author="Damon Morris" w:date="2022-02-03T18:19:00Z">
              <w:r w:rsidRPr="0069210D" w:rsidDel="00331420">
                <w:rPr>
                  <w:rFonts w:ascii="Calibri" w:eastAsia="Times New Roman" w:hAnsi="Calibri" w:cs="Calibri"/>
                  <w:color w:val="000000"/>
                  <w:sz w:val="22"/>
                  <w:szCs w:val="22"/>
                  <w:lang w:eastAsia="en-GB"/>
                </w:rPr>
                <w:delText>£30.22</w:delText>
              </w:r>
            </w:del>
          </w:p>
        </w:tc>
        <w:tc>
          <w:tcPr>
            <w:tcW w:w="1740" w:type="dxa"/>
            <w:gridSpan w:val="3"/>
            <w:tcBorders>
              <w:top w:val="nil"/>
              <w:left w:val="nil"/>
              <w:bottom w:val="nil"/>
              <w:right w:val="nil"/>
            </w:tcBorders>
            <w:shd w:val="clear" w:color="auto" w:fill="auto"/>
            <w:noWrap/>
            <w:vAlign w:val="bottom"/>
            <w:hideMark/>
          </w:tcPr>
          <w:p w14:paraId="2A9A46B8" w14:textId="319C57B0" w:rsidR="0069210D" w:rsidRPr="0069210D" w:rsidDel="00331420" w:rsidRDefault="0069210D" w:rsidP="0069210D">
            <w:pPr>
              <w:jc w:val="right"/>
              <w:rPr>
                <w:del w:id="322" w:author="Damon Morris" w:date="2022-02-03T18:19:00Z"/>
                <w:rFonts w:ascii="Calibri" w:eastAsia="Times New Roman" w:hAnsi="Calibri" w:cs="Calibri"/>
                <w:color w:val="000000"/>
                <w:sz w:val="22"/>
                <w:szCs w:val="22"/>
                <w:lang w:eastAsia="en-GB"/>
              </w:rPr>
            </w:pPr>
            <w:del w:id="323" w:author="Damon Morris" w:date="2022-02-03T18:19:00Z">
              <w:r w:rsidRPr="0069210D" w:rsidDel="00331420">
                <w:rPr>
                  <w:rFonts w:ascii="Calibri" w:eastAsia="Times New Roman" w:hAnsi="Calibri" w:cs="Calibri"/>
                  <w:color w:val="000000"/>
                  <w:sz w:val="22"/>
                  <w:szCs w:val="22"/>
                  <w:lang w:eastAsia="en-GB"/>
                </w:rPr>
                <w:delText>£54.28</w:delText>
              </w:r>
            </w:del>
          </w:p>
        </w:tc>
      </w:tr>
      <w:tr w:rsidR="00EF4656" w:rsidRPr="0069210D" w:rsidDel="00331420" w14:paraId="38FE0768" w14:textId="77777777" w:rsidTr="00681737">
        <w:trPr>
          <w:gridAfter w:val="1"/>
          <w:wAfter w:w="89" w:type="dxa"/>
          <w:trHeight w:val="300"/>
          <w:del w:id="324" w:author="Damon Morris" w:date="2022-02-03T18:19:00Z"/>
        </w:trPr>
        <w:tc>
          <w:tcPr>
            <w:tcW w:w="1398" w:type="dxa"/>
            <w:tcBorders>
              <w:top w:val="nil"/>
              <w:left w:val="nil"/>
              <w:bottom w:val="nil"/>
              <w:right w:val="nil"/>
            </w:tcBorders>
            <w:shd w:val="clear" w:color="auto" w:fill="auto"/>
            <w:noWrap/>
            <w:vAlign w:val="bottom"/>
            <w:hideMark/>
          </w:tcPr>
          <w:p w14:paraId="07DEC917" w14:textId="0F639B71" w:rsidR="0069210D" w:rsidRPr="0069210D" w:rsidDel="00331420" w:rsidRDefault="0069210D" w:rsidP="0069210D">
            <w:pPr>
              <w:jc w:val="right"/>
              <w:rPr>
                <w:del w:id="325"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8D53A6C" w14:textId="1D192ACA" w:rsidR="0069210D" w:rsidRPr="0069210D" w:rsidDel="00331420" w:rsidRDefault="0069210D" w:rsidP="0069210D">
            <w:pPr>
              <w:rPr>
                <w:del w:id="326" w:author="Damon Morris" w:date="2022-02-03T18:19:00Z"/>
                <w:rFonts w:ascii="Calibri" w:eastAsia="Times New Roman" w:hAnsi="Calibri" w:cs="Calibri"/>
                <w:color w:val="000000"/>
                <w:sz w:val="22"/>
                <w:szCs w:val="22"/>
                <w:lang w:eastAsia="en-GB"/>
              </w:rPr>
            </w:pPr>
            <w:del w:id="327" w:author="Damon Morris" w:date="2022-02-03T18:19:00Z">
              <w:r w:rsidRPr="0069210D" w:rsidDel="00331420">
                <w:rPr>
                  <w:rFonts w:ascii="Calibri" w:eastAsia="Times New Roman" w:hAnsi="Calibri" w:cs="Calibri"/>
                  <w:color w:val="000000"/>
                  <w:sz w:val="22"/>
                  <w:szCs w:val="22"/>
                  <w:lang w:eastAsia="en-GB"/>
                </w:rPr>
                <w:delText>North West</w:delText>
              </w:r>
            </w:del>
          </w:p>
        </w:tc>
        <w:tc>
          <w:tcPr>
            <w:tcW w:w="2515" w:type="dxa"/>
            <w:gridSpan w:val="3"/>
            <w:tcBorders>
              <w:top w:val="nil"/>
              <w:left w:val="nil"/>
              <w:bottom w:val="nil"/>
              <w:right w:val="nil"/>
            </w:tcBorders>
            <w:shd w:val="clear" w:color="auto" w:fill="auto"/>
            <w:noWrap/>
            <w:vAlign w:val="bottom"/>
            <w:hideMark/>
          </w:tcPr>
          <w:p w14:paraId="772EE426" w14:textId="1E5AD037" w:rsidR="0069210D" w:rsidRPr="0069210D" w:rsidDel="00331420" w:rsidRDefault="0069210D" w:rsidP="0069210D">
            <w:pPr>
              <w:jc w:val="right"/>
              <w:rPr>
                <w:del w:id="328" w:author="Damon Morris" w:date="2022-02-03T18:19:00Z"/>
                <w:rFonts w:ascii="Calibri" w:eastAsia="Times New Roman" w:hAnsi="Calibri" w:cs="Calibri"/>
                <w:color w:val="000000"/>
                <w:sz w:val="22"/>
                <w:szCs w:val="22"/>
                <w:lang w:eastAsia="en-GB"/>
              </w:rPr>
            </w:pPr>
            <w:del w:id="329" w:author="Damon Morris" w:date="2022-02-03T18:19:00Z">
              <w:r w:rsidRPr="0069210D" w:rsidDel="00331420">
                <w:rPr>
                  <w:rFonts w:ascii="Calibri" w:eastAsia="Times New Roman" w:hAnsi="Calibri" w:cs="Calibri"/>
                  <w:color w:val="000000"/>
                  <w:sz w:val="22"/>
                  <w:szCs w:val="22"/>
                  <w:lang w:eastAsia="en-GB"/>
                </w:rPr>
                <w:delText>£25.62</w:delText>
              </w:r>
            </w:del>
          </w:p>
        </w:tc>
        <w:tc>
          <w:tcPr>
            <w:tcW w:w="1740" w:type="dxa"/>
            <w:gridSpan w:val="3"/>
            <w:tcBorders>
              <w:top w:val="nil"/>
              <w:left w:val="nil"/>
              <w:bottom w:val="nil"/>
              <w:right w:val="nil"/>
            </w:tcBorders>
            <w:shd w:val="clear" w:color="auto" w:fill="auto"/>
            <w:noWrap/>
            <w:vAlign w:val="bottom"/>
            <w:hideMark/>
          </w:tcPr>
          <w:p w14:paraId="5CF3785E" w14:textId="2170D3BE" w:rsidR="0069210D" w:rsidRPr="0069210D" w:rsidDel="00331420" w:rsidRDefault="0069210D" w:rsidP="0069210D">
            <w:pPr>
              <w:jc w:val="right"/>
              <w:rPr>
                <w:del w:id="330" w:author="Damon Morris" w:date="2022-02-03T18:19:00Z"/>
                <w:rFonts w:ascii="Calibri" w:eastAsia="Times New Roman" w:hAnsi="Calibri" w:cs="Calibri"/>
                <w:color w:val="000000"/>
                <w:sz w:val="22"/>
                <w:szCs w:val="22"/>
                <w:lang w:eastAsia="en-GB"/>
              </w:rPr>
            </w:pPr>
            <w:del w:id="331" w:author="Damon Morris" w:date="2022-02-03T18:19:00Z">
              <w:r w:rsidRPr="0069210D" w:rsidDel="00331420">
                <w:rPr>
                  <w:rFonts w:ascii="Calibri" w:eastAsia="Times New Roman" w:hAnsi="Calibri" w:cs="Calibri"/>
                  <w:color w:val="000000"/>
                  <w:sz w:val="22"/>
                  <w:szCs w:val="22"/>
                  <w:lang w:eastAsia="en-GB"/>
                </w:rPr>
                <w:delText>£46.03</w:delText>
              </w:r>
            </w:del>
          </w:p>
        </w:tc>
      </w:tr>
      <w:tr w:rsidR="00EF4656" w:rsidRPr="0069210D" w:rsidDel="00331420" w14:paraId="05E9006C" w14:textId="77777777" w:rsidTr="00681737">
        <w:trPr>
          <w:gridAfter w:val="1"/>
          <w:wAfter w:w="89" w:type="dxa"/>
          <w:trHeight w:val="300"/>
          <w:del w:id="332" w:author="Damon Morris" w:date="2022-02-03T18:19:00Z"/>
        </w:trPr>
        <w:tc>
          <w:tcPr>
            <w:tcW w:w="1398" w:type="dxa"/>
            <w:tcBorders>
              <w:top w:val="nil"/>
              <w:left w:val="nil"/>
              <w:bottom w:val="nil"/>
              <w:right w:val="nil"/>
            </w:tcBorders>
            <w:shd w:val="clear" w:color="auto" w:fill="auto"/>
            <w:noWrap/>
            <w:vAlign w:val="bottom"/>
            <w:hideMark/>
          </w:tcPr>
          <w:p w14:paraId="3A69D637" w14:textId="132A0272" w:rsidR="0069210D" w:rsidRPr="0069210D" w:rsidDel="00331420" w:rsidRDefault="0069210D" w:rsidP="0069210D">
            <w:pPr>
              <w:jc w:val="right"/>
              <w:rPr>
                <w:del w:id="333"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94BCEA1" w14:textId="70E9622F" w:rsidR="0069210D" w:rsidRPr="0069210D" w:rsidDel="00331420" w:rsidRDefault="0069210D" w:rsidP="0069210D">
            <w:pPr>
              <w:rPr>
                <w:del w:id="334" w:author="Damon Morris" w:date="2022-02-03T18:19:00Z"/>
                <w:rFonts w:ascii="Calibri" w:eastAsia="Times New Roman" w:hAnsi="Calibri" w:cs="Calibri"/>
                <w:color w:val="000000"/>
                <w:sz w:val="22"/>
                <w:szCs w:val="22"/>
                <w:lang w:eastAsia="en-GB"/>
              </w:rPr>
            </w:pPr>
            <w:del w:id="335" w:author="Damon Morris" w:date="2022-02-03T18:19:00Z">
              <w:r w:rsidRPr="0069210D" w:rsidDel="00331420">
                <w:rPr>
                  <w:rFonts w:ascii="Calibri" w:eastAsia="Times New Roman" w:hAnsi="Calibri" w:cs="Calibri"/>
                  <w:color w:val="000000"/>
                  <w:sz w:val="22"/>
                  <w:szCs w:val="22"/>
                  <w:lang w:eastAsia="en-GB"/>
                </w:rPr>
                <w:delText>South East</w:delText>
              </w:r>
            </w:del>
          </w:p>
        </w:tc>
        <w:tc>
          <w:tcPr>
            <w:tcW w:w="2515" w:type="dxa"/>
            <w:gridSpan w:val="3"/>
            <w:tcBorders>
              <w:top w:val="nil"/>
              <w:left w:val="nil"/>
              <w:bottom w:val="nil"/>
              <w:right w:val="nil"/>
            </w:tcBorders>
            <w:shd w:val="clear" w:color="auto" w:fill="auto"/>
            <w:noWrap/>
            <w:vAlign w:val="bottom"/>
            <w:hideMark/>
          </w:tcPr>
          <w:p w14:paraId="3C42B760" w14:textId="7D460A5D" w:rsidR="0069210D" w:rsidRPr="0069210D" w:rsidDel="00331420" w:rsidRDefault="0069210D" w:rsidP="0069210D">
            <w:pPr>
              <w:jc w:val="right"/>
              <w:rPr>
                <w:del w:id="336" w:author="Damon Morris" w:date="2022-02-03T18:19:00Z"/>
                <w:rFonts w:ascii="Calibri" w:eastAsia="Times New Roman" w:hAnsi="Calibri" w:cs="Calibri"/>
                <w:color w:val="000000"/>
                <w:sz w:val="22"/>
                <w:szCs w:val="22"/>
                <w:lang w:eastAsia="en-GB"/>
              </w:rPr>
            </w:pPr>
            <w:del w:id="337" w:author="Damon Morris" w:date="2022-02-03T18:19:00Z">
              <w:r w:rsidRPr="0069210D" w:rsidDel="00331420">
                <w:rPr>
                  <w:rFonts w:ascii="Calibri" w:eastAsia="Times New Roman" w:hAnsi="Calibri" w:cs="Calibri"/>
                  <w:color w:val="000000"/>
                  <w:sz w:val="22"/>
                  <w:szCs w:val="22"/>
                  <w:lang w:eastAsia="en-GB"/>
                </w:rPr>
                <w:delText>£24.75</w:delText>
              </w:r>
            </w:del>
          </w:p>
        </w:tc>
        <w:tc>
          <w:tcPr>
            <w:tcW w:w="1740" w:type="dxa"/>
            <w:gridSpan w:val="3"/>
            <w:tcBorders>
              <w:top w:val="nil"/>
              <w:left w:val="nil"/>
              <w:bottom w:val="nil"/>
              <w:right w:val="nil"/>
            </w:tcBorders>
            <w:shd w:val="clear" w:color="auto" w:fill="auto"/>
            <w:noWrap/>
            <w:vAlign w:val="bottom"/>
            <w:hideMark/>
          </w:tcPr>
          <w:p w14:paraId="6681C340" w14:textId="77C4AC09" w:rsidR="0069210D" w:rsidRPr="0069210D" w:rsidDel="00331420" w:rsidRDefault="0069210D" w:rsidP="0069210D">
            <w:pPr>
              <w:jc w:val="right"/>
              <w:rPr>
                <w:del w:id="338" w:author="Damon Morris" w:date="2022-02-03T18:19:00Z"/>
                <w:rFonts w:ascii="Calibri" w:eastAsia="Times New Roman" w:hAnsi="Calibri" w:cs="Calibri"/>
                <w:color w:val="000000"/>
                <w:sz w:val="22"/>
                <w:szCs w:val="22"/>
                <w:lang w:eastAsia="en-GB"/>
              </w:rPr>
            </w:pPr>
            <w:del w:id="339" w:author="Damon Morris" w:date="2022-02-03T18:19:00Z">
              <w:r w:rsidRPr="0069210D" w:rsidDel="00331420">
                <w:rPr>
                  <w:rFonts w:ascii="Calibri" w:eastAsia="Times New Roman" w:hAnsi="Calibri" w:cs="Calibri"/>
                  <w:color w:val="000000"/>
                  <w:sz w:val="22"/>
                  <w:szCs w:val="22"/>
                  <w:lang w:eastAsia="en-GB"/>
                </w:rPr>
                <w:delText>£44.47</w:delText>
              </w:r>
            </w:del>
          </w:p>
        </w:tc>
      </w:tr>
      <w:tr w:rsidR="00EF4656" w:rsidRPr="0069210D" w:rsidDel="00331420" w14:paraId="0B5E28E4" w14:textId="77777777" w:rsidTr="00681737">
        <w:trPr>
          <w:gridAfter w:val="1"/>
          <w:wAfter w:w="89" w:type="dxa"/>
          <w:trHeight w:val="300"/>
          <w:del w:id="340" w:author="Damon Morris" w:date="2022-02-03T18:19:00Z"/>
        </w:trPr>
        <w:tc>
          <w:tcPr>
            <w:tcW w:w="1398" w:type="dxa"/>
            <w:tcBorders>
              <w:top w:val="nil"/>
              <w:left w:val="nil"/>
              <w:bottom w:val="nil"/>
              <w:right w:val="nil"/>
            </w:tcBorders>
            <w:shd w:val="clear" w:color="auto" w:fill="auto"/>
            <w:noWrap/>
            <w:vAlign w:val="bottom"/>
            <w:hideMark/>
          </w:tcPr>
          <w:p w14:paraId="113499B9" w14:textId="1F18210C" w:rsidR="0069210D" w:rsidRPr="0069210D" w:rsidDel="00331420" w:rsidRDefault="0069210D" w:rsidP="0069210D">
            <w:pPr>
              <w:jc w:val="right"/>
              <w:rPr>
                <w:del w:id="341"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29FA0967" w14:textId="7362A3D4" w:rsidR="0069210D" w:rsidRPr="0069210D" w:rsidDel="00331420" w:rsidRDefault="0069210D" w:rsidP="0069210D">
            <w:pPr>
              <w:rPr>
                <w:del w:id="342" w:author="Damon Morris" w:date="2022-02-03T18:19:00Z"/>
                <w:rFonts w:ascii="Calibri" w:eastAsia="Times New Roman" w:hAnsi="Calibri" w:cs="Calibri"/>
                <w:color w:val="000000"/>
                <w:sz w:val="22"/>
                <w:szCs w:val="22"/>
                <w:lang w:eastAsia="en-GB"/>
              </w:rPr>
            </w:pPr>
            <w:del w:id="343" w:author="Damon Morris" w:date="2022-02-03T18:19:00Z">
              <w:r w:rsidRPr="0069210D" w:rsidDel="00331420">
                <w:rPr>
                  <w:rFonts w:ascii="Calibri" w:eastAsia="Times New Roman" w:hAnsi="Calibri" w:cs="Calibri"/>
                  <w:color w:val="000000"/>
                  <w:sz w:val="22"/>
                  <w:szCs w:val="22"/>
                  <w:lang w:eastAsia="en-GB"/>
                </w:rPr>
                <w:delText>South West</w:delText>
              </w:r>
            </w:del>
          </w:p>
        </w:tc>
        <w:tc>
          <w:tcPr>
            <w:tcW w:w="2515" w:type="dxa"/>
            <w:gridSpan w:val="3"/>
            <w:tcBorders>
              <w:top w:val="nil"/>
              <w:left w:val="nil"/>
              <w:bottom w:val="nil"/>
              <w:right w:val="nil"/>
            </w:tcBorders>
            <w:shd w:val="clear" w:color="auto" w:fill="auto"/>
            <w:noWrap/>
            <w:vAlign w:val="bottom"/>
            <w:hideMark/>
          </w:tcPr>
          <w:p w14:paraId="78477AEC" w14:textId="2629500F" w:rsidR="0069210D" w:rsidRPr="0069210D" w:rsidDel="00331420" w:rsidRDefault="0069210D" w:rsidP="0069210D">
            <w:pPr>
              <w:jc w:val="right"/>
              <w:rPr>
                <w:del w:id="344" w:author="Damon Morris" w:date="2022-02-03T18:19:00Z"/>
                <w:rFonts w:ascii="Calibri" w:eastAsia="Times New Roman" w:hAnsi="Calibri" w:cs="Calibri"/>
                <w:color w:val="000000"/>
                <w:sz w:val="22"/>
                <w:szCs w:val="22"/>
                <w:lang w:eastAsia="en-GB"/>
              </w:rPr>
            </w:pPr>
            <w:del w:id="345" w:author="Damon Morris" w:date="2022-02-03T18:19:00Z">
              <w:r w:rsidRPr="0069210D" w:rsidDel="00331420">
                <w:rPr>
                  <w:rFonts w:ascii="Calibri" w:eastAsia="Times New Roman" w:hAnsi="Calibri" w:cs="Calibri"/>
                  <w:color w:val="000000"/>
                  <w:sz w:val="22"/>
                  <w:szCs w:val="22"/>
                  <w:lang w:eastAsia="en-GB"/>
                </w:rPr>
                <w:delText>£21.99</w:delText>
              </w:r>
            </w:del>
          </w:p>
        </w:tc>
        <w:tc>
          <w:tcPr>
            <w:tcW w:w="1740" w:type="dxa"/>
            <w:gridSpan w:val="3"/>
            <w:tcBorders>
              <w:top w:val="nil"/>
              <w:left w:val="nil"/>
              <w:bottom w:val="nil"/>
              <w:right w:val="nil"/>
            </w:tcBorders>
            <w:shd w:val="clear" w:color="auto" w:fill="auto"/>
            <w:noWrap/>
            <w:vAlign w:val="bottom"/>
            <w:hideMark/>
          </w:tcPr>
          <w:p w14:paraId="6943AD03" w14:textId="52797CAF" w:rsidR="0069210D" w:rsidRPr="0069210D" w:rsidDel="00331420" w:rsidRDefault="0069210D" w:rsidP="0069210D">
            <w:pPr>
              <w:jc w:val="right"/>
              <w:rPr>
                <w:del w:id="346" w:author="Damon Morris" w:date="2022-02-03T18:19:00Z"/>
                <w:rFonts w:ascii="Calibri" w:eastAsia="Times New Roman" w:hAnsi="Calibri" w:cs="Calibri"/>
                <w:color w:val="000000"/>
                <w:sz w:val="22"/>
                <w:szCs w:val="22"/>
                <w:lang w:eastAsia="en-GB"/>
              </w:rPr>
            </w:pPr>
            <w:del w:id="347" w:author="Damon Morris" w:date="2022-02-03T18:19:00Z">
              <w:r w:rsidRPr="0069210D" w:rsidDel="00331420">
                <w:rPr>
                  <w:rFonts w:ascii="Calibri" w:eastAsia="Times New Roman" w:hAnsi="Calibri" w:cs="Calibri"/>
                  <w:color w:val="000000"/>
                  <w:sz w:val="22"/>
                  <w:szCs w:val="22"/>
                  <w:lang w:eastAsia="en-GB"/>
                </w:rPr>
                <w:delText>£39.49</w:delText>
              </w:r>
            </w:del>
          </w:p>
        </w:tc>
      </w:tr>
      <w:tr w:rsidR="00EF4656" w:rsidRPr="0069210D" w:rsidDel="00331420" w14:paraId="6ED2EEE7" w14:textId="77777777" w:rsidTr="00681737">
        <w:trPr>
          <w:gridAfter w:val="1"/>
          <w:wAfter w:w="89" w:type="dxa"/>
          <w:trHeight w:val="300"/>
          <w:del w:id="348" w:author="Damon Morris" w:date="2022-02-03T18:19:00Z"/>
        </w:trPr>
        <w:tc>
          <w:tcPr>
            <w:tcW w:w="1398" w:type="dxa"/>
            <w:tcBorders>
              <w:top w:val="nil"/>
              <w:left w:val="nil"/>
              <w:bottom w:val="nil"/>
              <w:right w:val="nil"/>
            </w:tcBorders>
            <w:shd w:val="clear" w:color="auto" w:fill="auto"/>
            <w:noWrap/>
            <w:vAlign w:val="bottom"/>
            <w:hideMark/>
          </w:tcPr>
          <w:p w14:paraId="1C33BE94" w14:textId="3E423252" w:rsidR="0069210D" w:rsidRPr="0069210D" w:rsidDel="00331420" w:rsidRDefault="0069210D" w:rsidP="0069210D">
            <w:pPr>
              <w:jc w:val="right"/>
              <w:rPr>
                <w:del w:id="349"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822F362" w14:textId="3F80F276" w:rsidR="0069210D" w:rsidRPr="0069210D" w:rsidDel="00331420" w:rsidRDefault="0069210D" w:rsidP="0069210D">
            <w:pPr>
              <w:rPr>
                <w:del w:id="350" w:author="Damon Morris" w:date="2022-02-03T18:19:00Z"/>
                <w:rFonts w:ascii="Calibri" w:eastAsia="Times New Roman" w:hAnsi="Calibri" w:cs="Calibri"/>
                <w:color w:val="000000"/>
                <w:sz w:val="22"/>
                <w:szCs w:val="22"/>
                <w:lang w:eastAsia="en-GB"/>
              </w:rPr>
            </w:pPr>
            <w:del w:id="351" w:author="Damon Morris" w:date="2022-02-03T18:19:00Z">
              <w:r w:rsidRPr="0069210D" w:rsidDel="00331420">
                <w:rPr>
                  <w:rFonts w:ascii="Calibri" w:eastAsia="Times New Roman" w:hAnsi="Calibri" w:cs="Calibri"/>
                  <w:color w:val="000000"/>
                  <w:sz w:val="22"/>
                  <w:szCs w:val="22"/>
                  <w:lang w:eastAsia="en-GB"/>
                </w:rPr>
                <w:delText>West Midlands</w:delText>
              </w:r>
            </w:del>
          </w:p>
        </w:tc>
        <w:tc>
          <w:tcPr>
            <w:tcW w:w="2515" w:type="dxa"/>
            <w:gridSpan w:val="3"/>
            <w:tcBorders>
              <w:top w:val="nil"/>
              <w:left w:val="nil"/>
              <w:bottom w:val="nil"/>
              <w:right w:val="nil"/>
            </w:tcBorders>
            <w:shd w:val="clear" w:color="auto" w:fill="auto"/>
            <w:noWrap/>
            <w:vAlign w:val="bottom"/>
            <w:hideMark/>
          </w:tcPr>
          <w:p w14:paraId="3FDFB23F" w14:textId="174C5E7A" w:rsidR="0069210D" w:rsidRPr="0069210D" w:rsidDel="00331420" w:rsidRDefault="0069210D" w:rsidP="0069210D">
            <w:pPr>
              <w:jc w:val="right"/>
              <w:rPr>
                <w:del w:id="352" w:author="Damon Morris" w:date="2022-02-03T18:19:00Z"/>
                <w:rFonts w:ascii="Calibri" w:eastAsia="Times New Roman" w:hAnsi="Calibri" w:cs="Calibri"/>
                <w:color w:val="000000"/>
                <w:sz w:val="22"/>
                <w:szCs w:val="22"/>
                <w:lang w:eastAsia="en-GB"/>
              </w:rPr>
            </w:pPr>
            <w:del w:id="353" w:author="Damon Morris" w:date="2022-02-03T18:19:00Z">
              <w:r w:rsidRPr="0069210D" w:rsidDel="00331420">
                <w:rPr>
                  <w:rFonts w:ascii="Calibri" w:eastAsia="Times New Roman" w:hAnsi="Calibri" w:cs="Calibri"/>
                  <w:color w:val="000000"/>
                  <w:sz w:val="22"/>
                  <w:szCs w:val="22"/>
                  <w:lang w:eastAsia="en-GB"/>
                </w:rPr>
                <w:delText>£26.74</w:delText>
              </w:r>
            </w:del>
          </w:p>
        </w:tc>
        <w:tc>
          <w:tcPr>
            <w:tcW w:w="1740" w:type="dxa"/>
            <w:gridSpan w:val="3"/>
            <w:tcBorders>
              <w:top w:val="nil"/>
              <w:left w:val="nil"/>
              <w:bottom w:val="nil"/>
              <w:right w:val="nil"/>
            </w:tcBorders>
            <w:shd w:val="clear" w:color="auto" w:fill="auto"/>
            <w:noWrap/>
            <w:vAlign w:val="bottom"/>
            <w:hideMark/>
          </w:tcPr>
          <w:p w14:paraId="03C5E4D8" w14:textId="5D9CFA2F" w:rsidR="0069210D" w:rsidRPr="0069210D" w:rsidDel="00331420" w:rsidRDefault="0069210D" w:rsidP="0069210D">
            <w:pPr>
              <w:jc w:val="right"/>
              <w:rPr>
                <w:del w:id="354" w:author="Damon Morris" w:date="2022-02-03T18:19:00Z"/>
                <w:rFonts w:ascii="Calibri" w:eastAsia="Times New Roman" w:hAnsi="Calibri" w:cs="Calibri"/>
                <w:color w:val="000000"/>
                <w:sz w:val="22"/>
                <w:szCs w:val="22"/>
                <w:lang w:eastAsia="en-GB"/>
              </w:rPr>
            </w:pPr>
            <w:del w:id="355" w:author="Damon Morris" w:date="2022-02-03T18:19:00Z">
              <w:r w:rsidRPr="0069210D" w:rsidDel="00331420">
                <w:rPr>
                  <w:rFonts w:ascii="Calibri" w:eastAsia="Times New Roman" w:hAnsi="Calibri" w:cs="Calibri"/>
                  <w:color w:val="000000"/>
                  <w:sz w:val="22"/>
                  <w:szCs w:val="22"/>
                  <w:lang w:eastAsia="en-GB"/>
                </w:rPr>
                <w:delText>£48.03</w:delText>
              </w:r>
            </w:del>
          </w:p>
        </w:tc>
      </w:tr>
      <w:tr w:rsidR="00EF4656" w:rsidRPr="0069210D" w:rsidDel="00331420" w14:paraId="471E520F" w14:textId="77777777" w:rsidTr="00681737">
        <w:trPr>
          <w:gridAfter w:val="1"/>
          <w:wAfter w:w="89" w:type="dxa"/>
          <w:trHeight w:val="300"/>
          <w:del w:id="356" w:author="Damon Morris" w:date="2022-02-03T18:19:00Z"/>
        </w:trPr>
        <w:tc>
          <w:tcPr>
            <w:tcW w:w="1398" w:type="dxa"/>
            <w:tcBorders>
              <w:top w:val="nil"/>
              <w:left w:val="nil"/>
              <w:bottom w:val="single" w:sz="4" w:space="0" w:color="auto"/>
              <w:right w:val="nil"/>
            </w:tcBorders>
            <w:shd w:val="clear" w:color="auto" w:fill="auto"/>
            <w:noWrap/>
            <w:vAlign w:val="bottom"/>
            <w:hideMark/>
          </w:tcPr>
          <w:p w14:paraId="58655417" w14:textId="1834E211" w:rsidR="0069210D" w:rsidRPr="0069210D" w:rsidDel="00331420" w:rsidRDefault="0069210D" w:rsidP="0069210D">
            <w:pPr>
              <w:rPr>
                <w:del w:id="357" w:author="Damon Morris" w:date="2022-02-03T18:19:00Z"/>
                <w:rFonts w:ascii="Calibri" w:eastAsia="Times New Roman" w:hAnsi="Calibri" w:cs="Calibri"/>
                <w:color w:val="000000"/>
                <w:sz w:val="22"/>
                <w:szCs w:val="22"/>
                <w:lang w:eastAsia="en-GB"/>
              </w:rPr>
            </w:pPr>
            <w:del w:id="358" w:author="Damon Morris" w:date="2022-02-03T18:19:00Z">
              <w:r w:rsidRPr="0069210D" w:rsidDel="00331420">
                <w:rPr>
                  <w:rFonts w:ascii="Calibri" w:eastAsia="Times New Roman" w:hAnsi="Calibri" w:cs="Calibri"/>
                  <w:color w:val="000000"/>
                  <w:sz w:val="22"/>
                  <w:szCs w:val="22"/>
                  <w:lang w:eastAsia="en-GB"/>
                </w:rPr>
                <w:delText> </w:delText>
              </w:r>
            </w:del>
          </w:p>
        </w:tc>
        <w:tc>
          <w:tcPr>
            <w:tcW w:w="3284" w:type="dxa"/>
            <w:gridSpan w:val="4"/>
            <w:tcBorders>
              <w:top w:val="nil"/>
              <w:left w:val="nil"/>
              <w:bottom w:val="single" w:sz="4" w:space="0" w:color="auto"/>
              <w:right w:val="nil"/>
            </w:tcBorders>
            <w:shd w:val="clear" w:color="auto" w:fill="auto"/>
            <w:noWrap/>
            <w:vAlign w:val="bottom"/>
            <w:hideMark/>
          </w:tcPr>
          <w:p w14:paraId="4257E83F" w14:textId="5ED35D0B" w:rsidR="0069210D" w:rsidRPr="0069210D" w:rsidDel="00331420" w:rsidRDefault="0069210D" w:rsidP="0069210D">
            <w:pPr>
              <w:rPr>
                <w:del w:id="359" w:author="Damon Morris" w:date="2022-02-03T18:19:00Z"/>
                <w:rFonts w:ascii="Calibri" w:eastAsia="Times New Roman" w:hAnsi="Calibri" w:cs="Calibri"/>
                <w:color w:val="000000"/>
                <w:sz w:val="22"/>
                <w:szCs w:val="22"/>
                <w:lang w:eastAsia="en-GB"/>
              </w:rPr>
            </w:pPr>
            <w:del w:id="360" w:author="Damon Morris" w:date="2022-02-03T18:19:00Z">
              <w:r w:rsidRPr="0069210D" w:rsidDel="00331420">
                <w:rPr>
                  <w:rFonts w:ascii="Calibri" w:eastAsia="Times New Roman" w:hAnsi="Calibri" w:cs="Calibri"/>
                  <w:color w:val="000000"/>
                  <w:sz w:val="22"/>
                  <w:szCs w:val="22"/>
                  <w:lang w:eastAsia="en-GB"/>
                </w:rPr>
                <w:delText>Yorkshire and the Humber</w:delText>
              </w:r>
            </w:del>
          </w:p>
        </w:tc>
        <w:tc>
          <w:tcPr>
            <w:tcW w:w="2515" w:type="dxa"/>
            <w:gridSpan w:val="3"/>
            <w:tcBorders>
              <w:top w:val="nil"/>
              <w:left w:val="nil"/>
              <w:bottom w:val="single" w:sz="4" w:space="0" w:color="auto"/>
              <w:right w:val="nil"/>
            </w:tcBorders>
            <w:shd w:val="clear" w:color="auto" w:fill="auto"/>
            <w:noWrap/>
            <w:vAlign w:val="bottom"/>
            <w:hideMark/>
          </w:tcPr>
          <w:p w14:paraId="41759653" w14:textId="7B82ED68" w:rsidR="0069210D" w:rsidRPr="0069210D" w:rsidDel="00331420" w:rsidRDefault="0069210D" w:rsidP="0069210D">
            <w:pPr>
              <w:jc w:val="right"/>
              <w:rPr>
                <w:del w:id="361" w:author="Damon Morris" w:date="2022-02-03T18:19:00Z"/>
                <w:rFonts w:ascii="Calibri" w:eastAsia="Times New Roman" w:hAnsi="Calibri" w:cs="Calibri"/>
                <w:color w:val="000000"/>
                <w:sz w:val="22"/>
                <w:szCs w:val="22"/>
                <w:lang w:eastAsia="en-GB"/>
              </w:rPr>
            </w:pPr>
            <w:del w:id="362" w:author="Damon Morris" w:date="2022-02-03T18:19:00Z">
              <w:r w:rsidRPr="0069210D" w:rsidDel="00331420">
                <w:rPr>
                  <w:rFonts w:ascii="Calibri" w:eastAsia="Times New Roman" w:hAnsi="Calibri" w:cs="Calibri"/>
                  <w:color w:val="000000"/>
                  <w:sz w:val="22"/>
                  <w:szCs w:val="22"/>
                  <w:lang w:eastAsia="en-GB"/>
                </w:rPr>
                <w:delText>£25.96</w:delText>
              </w:r>
            </w:del>
          </w:p>
        </w:tc>
        <w:tc>
          <w:tcPr>
            <w:tcW w:w="1740" w:type="dxa"/>
            <w:gridSpan w:val="3"/>
            <w:tcBorders>
              <w:top w:val="nil"/>
              <w:left w:val="nil"/>
              <w:bottom w:val="single" w:sz="4" w:space="0" w:color="auto"/>
              <w:right w:val="nil"/>
            </w:tcBorders>
            <w:shd w:val="clear" w:color="auto" w:fill="auto"/>
            <w:noWrap/>
            <w:vAlign w:val="bottom"/>
            <w:hideMark/>
          </w:tcPr>
          <w:p w14:paraId="5714B509" w14:textId="28DF46A4" w:rsidR="0069210D" w:rsidRPr="0069210D" w:rsidDel="00331420" w:rsidRDefault="0069210D" w:rsidP="0069210D">
            <w:pPr>
              <w:jc w:val="right"/>
              <w:rPr>
                <w:del w:id="363" w:author="Damon Morris" w:date="2022-02-03T18:19:00Z"/>
                <w:rFonts w:ascii="Calibri" w:eastAsia="Times New Roman" w:hAnsi="Calibri" w:cs="Calibri"/>
                <w:color w:val="000000"/>
                <w:sz w:val="22"/>
                <w:szCs w:val="22"/>
                <w:lang w:eastAsia="en-GB"/>
              </w:rPr>
            </w:pPr>
            <w:del w:id="364" w:author="Damon Morris" w:date="2022-02-03T18:19:00Z">
              <w:r w:rsidRPr="0069210D" w:rsidDel="00331420">
                <w:rPr>
                  <w:rFonts w:ascii="Calibri" w:eastAsia="Times New Roman" w:hAnsi="Calibri" w:cs="Calibri"/>
                  <w:color w:val="000000"/>
                  <w:sz w:val="22"/>
                  <w:szCs w:val="22"/>
                  <w:lang w:eastAsia="en-GB"/>
                </w:rPr>
                <w:delText>£46.64</w:delText>
              </w:r>
            </w:del>
          </w:p>
        </w:tc>
      </w:tr>
    </w:tbl>
    <w:p w14:paraId="49772D10" w14:textId="04E04FE1" w:rsidR="0069210D" w:rsidRPr="0069210D" w:rsidDel="00331420" w:rsidRDefault="0069210D" w:rsidP="0069210D">
      <w:pPr>
        <w:rPr>
          <w:del w:id="365" w:author="Damon Morris" w:date="2022-02-03T18:20:00Z"/>
          <w:i/>
          <w:iCs/>
          <w:sz w:val="22"/>
          <w:szCs w:val="22"/>
        </w:rPr>
        <w:sectPr w:rsidR="0069210D" w:rsidRPr="0069210D" w:rsidDel="00331420" w:rsidSect="00004A3E">
          <w:pgSz w:w="11906" w:h="16838"/>
          <w:pgMar w:top="1440" w:right="1440" w:bottom="1440" w:left="1440" w:header="709" w:footer="709" w:gutter="0"/>
          <w:cols w:space="708"/>
          <w:docGrid w:linePitch="360"/>
        </w:sectPr>
      </w:pPr>
      <w:del w:id="366" w:author="Damon Morris" w:date="2022-02-03T18:20:00Z">
        <w:r w:rsidRPr="0069210D" w:rsidDel="00331420">
          <w:rPr>
            <w:i/>
            <w:iCs/>
            <w:sz w:val="22"/>
            <w:szCs w:val="22"/>
          </w:rPr>
          <w:delText>*</w:delText>
        </w:r>
        <w:r w:rsidDel="00331420">
          <w:rPr>
            <w:i/>
            <w:iCs/>
            <w:sz w:val="22"/>
            <w:szCs w:val="22"/>
          </w:rPr>
          <w:delText xml:space="preserve"> </w:delText>
        </w:r>
        <w:r w:rsidRPr="0069210D" w:rsidDel="00331420">
          <w:rPr>
            <w:i/>
            <w:iCs/>
            <w:sz w:val="22"/>
            <w:szCs w:val="22"/>
          </w:rPr>
          <w:delText>Upshift factor of 1.796 applied to the raw spending dat</w:delText>
        </w:r>
      </w:del>
    </w:p>
    <w:p w14:paraId="2EF6EF78" w14:textId="524D8FDB" w:rsidR="004E2870" w:rsidRDefault="004E2870" w:rsidP="00391EBD">
      <w:pPr>
        <w:rPr>
          <w:b/>
          <w:bCs/>
        </w:rPr>
      </w:pPr>
    </w:p>
    <w:p w14:paraId="780460FB" w14:textId="348187BE" w:rsidR="009852ED" w:rsidRPr="00A07E46" w:rsidRDefault="009852ED" w:rsidP="009852ED">
      <w:pPr>
        <w:rPr>
          <w:rFonts w:cstheme="minorHAnsi"/>
          <w:b/>
          <w:bCs/>
          <w:sz w:val="22"/>
          <w:szCs w:val="22"/>
        </w:rPr>
      </w:pPr>
      <w:r w:rsidRPr="00A07E46">
        <w:rPr>
          <w:rFonts w:cstheme="minorHAnsi"/>
          <w:b/>
          <w:bCs/>
          <w:sz w:val="22"/>
          <w:szCs w:val="22"/>
        </w:rPr>
        <w:t>Table 3</w:t>
      </w:r>
      <w:r w:rsidR="00A07E46">
        <w:rPr>
          <w:rFonts w:cstheme="minorHAnsi"/>
          <w:b/>
          <w:bCs/>
          <w:sz w:val="22"/>
          <w:szCs w:val="22"/>
        </w:rPr>
        <w:t>.</w:t>
      </w:r>
      <w:r w:rsidRPr="00A07E46">
        <w:rPr>
          <w:rFonts w:cstheme="minorHAnsi"/>
          <w:b/>
          <w:bCs/>
          <w:sz w:val="22"/>
          <w:szCs w:val="22"/>
        </w:rPr>
        <w:t xml:space="preserve"> Smoke free dividend estimates by region</w:t>
      </w:r>
    </w:p>
    <w:tbl>
      <w:tblPr>
        <w:tblW w:w="13750" w:type="dxa"/>
        <w:tblLook w:val="04A0" w:firstRow="1" w:lastRow="0" w:firstColumn="1" w:lastColumn="0" w:noHBand="0" w:noVBand="1"/>
      </w:tblPr>
      <w:tblGrid>
        <w:gridCol w:w="2694"/>
        <w:gridCol w:w="1196"/>
        <w:gridCol w:w="1107"/>
        <w:gridCol w:w="1400"/>
        <w:gridCol w:w="1026"/>
        <w:gridCol w:w="1225"/>
        <w:gridCol w:w="1154"/>
        <w:gridCol w:w="1362"/>
        <w:gridCol w:w="1283"/>
        <w:gridCol w:w="1303"/>
      </w:tblGrid>
      <w:tr w:rsidR="005C192E" w:rsidRPr="005C192E" w14:paraId="3E8C89EE" w14:textId="77777777" w:rsidTr="00B25EE2">
        <w:trPr>
          <w:trHeight w:val="1260"/>
        </w:trPr>
        <w:tc>
          <w:tcPr>
            <w:tcW w:w="2694" w:type="dxa"/>
            <w:tcBorders>
              <w:top w:val="single" w:sz="4" w:space="0" w:color="auto"/>
              <w:left w:val="nil"/>
              <w:bottom w:val="single" w:sz="4" w:space="0" w:color="auto"/>
              <w:right w:val="nil"/>
            </w:tcBorders>
            <w:shd w:val="clear" w:color="auto" w:fill="auto"/>
            <w:noWrap/>
            <w:vAlign w:val="bottom"/>
            <w:hideMark/>
          </w:tcPr>
          <w:p w14:paraId="0D6282C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Region</w:t>
            </w:r>
          </w:p>
        </w:tc>
        <w:tc>
          <w:tcPr>
            <w:tcW w:w="1196" w:type="dxa"/>
            <w:tcBorders>
              <w:top w:val="single" w:sz="4" w:space="0" w:color="auto"/>
              <w:left w:val="nil"/>
              <w:bottom w:val="single" w:sz="4" w:space="0" w:color="auto"/>
              <w:right w:val="nil"/>
            </w:tcBorders>
            <w:shd w:val="clear" w:color="auto" w:fill="auto"/>
            <w:noWrap/>
            <w:vAlign w:val="bottom"/>
            <w:hideMark/>
          </w:tcPr>
          <w:p w14:paraId="1740EB8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Weekly Spend per smoker (£)</w:t>
            </w:r>
          </w:p>
        </w:tc>
        <w:tc>
          <w:tcPr>
            <w:tcW w:w="1107" w:type="dxa"/>
            <w:tcBorders>
              <w:top w:val="single" w:sz="4" w:space="0" w:color="auto"/>
              <w:left w:val="nil"/>
              <w:bottom w:val="single" w:sz="4" w:space="0" w:color="auto"/>
              <w:right w:val="nil"/>
            </w:tcBorders>
            <w:shd w:val="clear" w:color="auto" w:fill="auto"/>
            <w:noWrap/>
            <w:vAlign w:val="bottom"/>
            <w:hideMark/>
          </w:tcPr>
          <w:p w14:paraId="309994C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Number of Smokers</w:t>
            </w:r>
          </w:p>
        </w:tc>
        <w:tc>
          <w:tcPr>
            <w:tcW w:w="1400" w:type="dxa"/>
            <w:tcBorders>
              <w:top w:val="single" w:sz="4" w:space="0" w:color="auto"/>
              <w:left w:val="nil"/>
              <w:bottom w:val="single" w:sz="4" w:space="0" w:color="auto"/>
              <w:right w:val="nil"/>
            </w:tcBorders>
            <w:shd w:val="clear" w:color="auto" w:fill="auto"/>
            <w:noWrap/>
            <w:vAlign w:val="bottom"/>
            <w:hideMark/>
          </w:tcPr>
          <w:p w14:paraId="0EEE8419"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Total Annual Spend (£m)</w:t>
            </w:r>
          </w:p>
        </w:tc>
        <w:tc>
          <w:tcPr>
            <w:tcW w:w="1026" w:type="dxa"/>
            <w:tcBorders>
              <w:top w:val="single" w:sz="4" w:space="0" w:color="auto"/>
              <w:left w:val="nil"/>
              <w:bottom w:val="single" w:sz="4" w:space="0" w:color="auto"/>
              <w:right w:val="nil"/>
            </w:tcBorders>
            <w:shd w:val="clear" w:color="auto" w:fill="auto"/>
            <w:noWrap/>
            <w:vAlign w:val="bottom"/>
            <w:hideMark/>
          </w:tcPr>
          <w:p w14:paraId="6F4E5DB7"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Weekly Income</w:t>
            </w:r>
          </w:p>
        </w:tc>
        <w:tc>
          <w:tcPr>
            <w:tcW w:w="1225" w:type="dxa"/>
            <w:tcBorders>
              <w:top w:val="single" w:sz="4" w:space="0" w:color="auto"/>
              <w:left w:val="nil"/>
              <w:bottom w:val="single" w:sz="4" w:space="0" w:color="auto"/>
              <w:right w:val="nil"/>
            </w:tcBorders>
            <w:shd w:val="clear" w:color="auto" w:fill="auto"/>
            <w:noWrap/>
            <w:vAlign w:val="bottom"/>
            <w:hideMark/>
          </w:tcPr>
          <w:p w14:paraId="2C6E1CE2"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of Income on Tobacco</w:t>
            </w:r>
          </w:p>
        </w:tc>
        <w:tc>
          <w:tcPr>
            <w:tcW w:w="1154" w:type="dxa"/>
            <w:tcBorders>
              <w:top w:val="single" w:sz="4" w:space="0" w:color="auto"/>
              <w:left w:val="nil"/>
              <w:bottom w:val="single" w:sz="4" w:space="0" w:color="auto"/>
              <w:right w:val="nil"/>
            </w:tcBorders>
            <w:shd w:val="clear" w:color="auto" w:fill="auto"/>
            <w:noWrap/>
            <w:vAlign w:val="bottom"/>
            <w:hideMark/>
          </w:tcPr>
          <w:p w14:paraId="1756D70E"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xml:space="preserve"> Dividend (£m) </w:t>
            </w:r>
          </w:p>
        </w:tc>
        <w:tc>
          <w:tcPr>
            <w:tcW w:w="1362" w:type="dxa"/>
            <w:tcBorders>
              <w:top w:val="single" w:sz="4" w:space="0" w:color="auto"/>
              <w:left w:val="nil"/>
              <w:bottom w:val="single" w:sz="4" w:space="0" w:color="auto"/>
              <w:right w:val="nil"/>
            </w:tcBorders>
            <w:shd w:val="clear" w:color="auto" w:fill="auto"/>
            <w:noWrap/>
            <w:vAlign w:val="bottom"/>
            <w:hideMark/>
          </w:tcPr>
          <w:p w14:paraId="7984FC77"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Prevalence</w:t>
            </w:r>
          </w:p>
        </w:tc>
        <w:tc>
          <w:tcPr>
            <w:tcW w:w="1283" w:type="dxa"/>
            <w:tcBorders>
              <w:top w:val="single" w:sz="4" w:space="0" w:color="auto"/>
              <w:left w:val="nil"/>
              <w:bottom w:val="single" w:sz="4" w:space="0" w:color="auto"/>
              <w:right w:val="nil"/>
            </w:tcBorders>
            <w:shd w:val="clear" w:color="auto" w:fill="auto"/>
            <w:noWrap/>
            <w:vAlign w:val="bottom"/>
            <w:hideMark/>
          </w:tcPr>
          <w:p w14:paraId="7DD64CE6"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 Population</w:t>
            </w:r>
          </w:p>
        </w:tc>
        <w:tc>
          <w:tcPr>
            <w:tcW w:w="1303" w:type="dxa"/>
            <w:tcBorders>
              <w:top w:val="single" w:sz="4" w:space="0" w:color="auto"/>
              <w:left w:val="nil"/>
              <w:bottom w:val="single" w:sz="4" w:space="0" w:color="auto"/>
              <w:right w:val="nil"/>
            </w:tcBorders>
            <w:shd w:val="clear" w:color="auto" w:fill="auto"/>
            <w:noWrap/>
            <w:vAlign w:val="bottom"/>
            <w:hideMark/>
          </w:tcPr>
          <w:p w14:paraId="21511482"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xml:space="preserve"> Dividend per capita (£m) </w:t>
            </w:r>
          </w:p>
        </w:tc>
      </w:tr>
      <w:tr w:rsidR="005C192E" w:rsidRPr="005C192E" w14:paraId="2333DBDE" w14:textId="77777777" w:rsidTr="00B25EE2">
        <w:trPr>
          <w:trHeight w:val="300"/>
        </w:trPr>
        <w:tc>
          <w:tcPr>
            <w:tcW w:w="2694" w:type="dxa"/>
            <w:tcBorders>
              <w:top w:val="nil"/>
              <w:left w:val="nil"/>
              <w:bottom w:val="nil"/>
              <w:right w:val="nil"/>
            </w:tcBorders>
            <w:shd w:val="clear" w:color="auto" w:fill="auto"/>
            <w:noWrap/>
            <w:vAlign w:val="bottom"/>
            <w:hideMark/>
          </w:tcPr>
          <w:p w14:paraId="30944CF9"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East Midlands</w:t>
            </w:r>
          </w:p>
        </w:tc>
        <w:tc>
          <w:tcPr>
            <w:tcW w:w="1196" w:type="dxa"/>
            <w:tcBorders>
              <w:top w:val="nil"/>
              <w:left w:val="nil"/>
              <w:bottom w:val="nil"/>
              <w:right w:val="nil"/>
            </w:tcBorders>
            <w:shd w:val="clear" w:color="auto" w:fill="auto"/>
            <w:noWrap/>
            <w:vAlign w:val="bottom"/>
            <w:hideMark/>
          </w:tcPr>
          <w:p w14:paraId="4459BA4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£42.84</w:t>
            </w:r>
          </w:p>
        </w:tc>
        <w:tc>
          <w:tcPr>
            <w:tcW w:w="1107" w:type="dxa"/>
            <w:tcBorders>
              <w:top w:val="nil"/>
              <w:left w:val="nil"/>
              <w:bottom w:val="nil"/>
              <w:right w:val="nil"/>
            </w:tcBorders>
            <w:shd w:val="clear" w:color="auto" w:fill="auto"/>
            <w:noWrap/>
            <w:vAlign w:val="bottom"/>
            <w:hideMark/>
          </w:tcPr>
          <w:p w14:paraId="414D37F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566,850</w:t>
            </w:r>
          </w:p>
        </w:tc>
        <w:tc>
          <w:tcPr>
            <w:tcW w:w="1400" w:type="dxa"/>
            <w:tcBorders>
              <w:top w:val="nil"/>
              <w:left w:val="nil"/>
              <w:bottom w:val="nil"/>
              <w:right w:val="nil"/>
            </w:tcBorders>
            <w:shd w:val="clear" w:color="auto" w:fill="auto"/>
            <w:noWrap/>
            <w:vAlign w:val="bottom"/>
            <w:hideMark/>
          </w:tcPr>
          <w:p w14:paraId="4A692C0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£1,263</w:t>
            </w:r>
          </w:p>
        </w:tc>
        <w:tc>
          <w:tcPr>
            <w:tcW w:w="1026" w:type="dxa"/>
            <w:tcBorders>
              <w:top w:val="nil"/>
              <w:left w:val="nil"/>
              <w:bottom w:val="nil"/>
              <w:right w:val="nil"/>
            </w:tcBorders>
            <w:shd w:val="clear" w:color="auto" w:fill="auto"/>
            <w:noWrap/>
            <w:vAlign w:val="bottom"/>
            <w:hideMark/>
          </w:tcPr>
          <w:p w14:paraId="3FCB5AA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£544</w:t>
            </w:r>
          </w:p>
        </w:tc>
        <w:tc>
          <w:tcPr>
            <w:tcW w:w="1225" w:type="dxa"/>
            <w:tcBorders>
              <w:top w:val="nil"/>
              <w:left w:val="nil"/>
              <w:bottom w:val="nil"/>
              <w:right w:val="nil"/>
            </w:tcBorders>
            <w:shd w:val="clear" w:color="auto" w:fill="auto"/>
            <w:noWrap/>
            <w:vAlign w:val="bottom"/>
            <w:hideMark/>
          </w:tcPr>
          <w:p w14:paraId="77612BB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7.87%</w:t>
            </w:r>
          </w:p>
        </w:tc>
        <w:tc>
          <w:tcPr>
            <w:tcW w:w="1154" w:type="dxa"/>
            <w:tcBorders>
              <w:top w:val="nil"/>
              <w:left w:val="nil"/>
              <w:bottom w:val="nil"/>
              <w:right w:val="nil"/>
            </w:tcBorders>
            <w:shd w:val="clear" w:color="auto" w:fill="auto"/>
            <w:noWrap/>
            <w:vAlign w:val="bottom"/>
            <w:hideMark/>
          </w:tcPr>
          <w:p w14:paraId="65D6885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£1,184</w:t>
            </w:r>
          </w:p>
        </w:tc>
        <w:tc>
          <w:tcPr>
            <w:tcW w:w="1362" w:type="dxa"/>
            <w:tcBorders>
              <w:top w:val="nil"/>
              <w:left w:val="nil"/>
              <w:bottom w:val="nil"/>
              <w:right w:val="nil"/>
            </w:tcBorders>
            <w:shd w:val="clear" w:color="auto" w:fill="auto"/>
            <w:noWrap/>
            <w:vAlign w:val="bottom"/>
            <w:hideMark/>
          </w:tcPr>
          <w:p w14:paraId="72390D1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14.79%</w:t>
            </w:r>
          </w:p>
        </w:tc>
        <w:tc>
          <w:tcPr>
            <w:tcW w:w="1283" w:type="dxa"/>
            <w:tcBorders>
              <w:top w:val="nil"/>
              <w:left w:val="nil"/>
              <w:bottom w:val="nil"/>
              <w:right w:val="nil"/>
            </w:tcBorders>
            <w:shd w:val="clear" w:color="auto" w:fill="auto"/>
            <w:noWrap/>
            <w:vAlign w:val="bottom"/>
            <w:hideMark/>
          </w:tcPr>
          <w:p w14:paraId="11B891B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3,832,657</w:t>
            </w:r>
          </w:p>
        </w:tc>
        <w:tc>
          <w:tcPr>
            <w:tcW w:w="1303" w:type="dxa"/>
            <w:tcBorders>
              <w:top w:val="nil"/>
              <w:left w:val="nil"/>
              <w:bottom w:val="nil"/>
              <w:right w:val="nil"/>
            </w:tcBorders>
            <w:shd w:val="clear" w:color="auto" w:fill="auto"/>
            <w:noWrap/>
            <w:vAlign w:val="bottom"/>
            <w:hideMark/>
          </w:tcPr>
          <w:p w14:paraId="70B9CE7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£309</w:t>
            </w:r>
          </w:p>
        </w:tc>
      </w:tr>
      <w:tr w:rsidR="005C192E" w:rsidRPr="005C192E" w14:paraId="572BA034" w14:textId="77777777" w:rsidTr="00B25EE2">
        <w:trPr>
          <w:trHeight w:val="300"/>
        </w:trPr>
        <w:tc>
          <w:tcPr>
            <w:tcW w:w="2694" w:type="dxa"/>
            <w:tcBorders>
              <w:top w:val="nil"/>
              <w:left w:val="nil"/>
              <w:bottom w:val="nil"/>
              <w:right w:val="nil"/>
            </w:tcBorders>
            <w:shd w:val="clear" w:color="auto" w:fill="auto"/>
            <w:noWrap/>
            <w:vAlign w:val="bottom"/>
            <w:hideMark/>
          </w:tcPr>
          <w:p w14:paraId="1786A5B3"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East of England</w:t>
            </w:r>
          </w:p>
        </w:tc>
        <w:tc>
          <w:tcPr>
            <w:tcW w:w="1196" w:type="dxa"/>
            <w:tcBorders>
              <w:top w:val="nil"/>
              <w:left w:val="nil"/>
              <w:bottom w:val="nil"/>
              <w:right w:val="nil"/>
            </w:tcBorders>
            <w:shd w:val="clear" w:color="auto" w:fill="auto"/>
            <w:noWrap/>
            <w:vAlign w:val="bottom"/>
            <w:hideMark/>
          </w:tcPr>
          <w:p w14:paraId="238F738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£43.00</w:t>
            </w:r>
          </w:p>
        </w:tc>
        <w:tc>
          <w:tcPr>
            <w:tcW w:w="1107" w:type="dxa"/>
            <w:tcBorders>
              <w:top w:val="nil"/>
              <w:left w:val="nil"/>
              <w:bottom w:val="nil"/>
              <w:right w:val="nil"/>
            </w:tcBorders>
            <w:shd w:val="clear" w:color="auto" w:fill="auto"/>
            <w:noWrap/>
            <w:vAlign w:val="bottom"/>
            <w:hideMark/>
          </w:tcPr>
          <w:p w14:paraId="51500863"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669,833</w:t>
            </w:r>
          </w:p>
        </w:tc>
        <w:tc>
          <w:tcPr>
            <w:tcW w:w="1400" w:type="dxa"/>
            <w:tcBorders>
              <w:top w:val="nil"/>
              <w:left w:val="nil"/>
              <w:bottom w:val="nil"/>
              <w:right w:val="nil"/>
            </w:tcBorders>
            <w:shd w:val="clear" w:color="auto" w:fill="auto"/>
            <w:noWrap/>
            <w:vAlign w:val="bottom"/>
            <w:hideMark/>
          </w:tcPr>
          <w:p w14:paraId="065EB1F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£1,498</w:t>
            </w:r>
          </w:p>
        </w:tc>
        <w:tc>
          <w:tcPr>
            <w:tcW w:w="1026" w:type="dxa"/>
            <w:tcBorders>
              <w:top w:val="nil"/>
              <w:left w:val="nil"/>
              <w:bottom w:val="nil"/>
              <w:right w:val="nil"/>
            </w:tcBorders>
            <w:shd w:val="clear" w:color="auto" w:fill="auto"/>
            <w:noWrap/>
            <w:vAlign w:val="bottom"/>
            <w:hideMark/>
          </w:tcPr>
          <w:p w14:paraId="79DDBE5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£576</w:t>
            </w:r>
          </w:p>
        </w:tc>
        <w:tc>
          <w:tcPr>
            <w:tcW w:w="1225" w:type="dxa"/>
            <w:tcBorders>
              <w:top w:val="nil"/>
              <w:left w:val="nil"/>
              <w:bottom w:val="nil"/>
              <w:right w:val="nil"/>
            </w:tcBorders>
            <w:shd w:val="clear" w:color="auto" w:fill="auto"/>
            <w:noWrap/>
            <w:vAlign w:val="bottom"/>
            <w:hideMark/>
          </w:tcPr>
          <w:p w14:paraId="4ADD2F7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7.47%</w:t>
            </w:r>
          </w:p>
        </w:tc>
        <w:tc>
          <w:tcPr>
            <w:tcW w:w="1154" w:type="dxa"/>
            <w:tcBorders>
              <w:top w:val="nil"/>
              <w:left w:val="nil"/>
              <w:bottom w:val="nil"/>
              <w:right w:val="nil"/>
            </w:tcBorders>
            <w:shd w:val="clear" w:color="auto" w:fill="auto"/>
            <w:noWrap/>
            <w:vAlign w:val="bottom"/>
            <w:hideMark/>
          </w:tcPr>
          <w:p w14:paraId="2272798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£1,404</w:t>
            </w:r>
          </w:p>
        </w:tc>
        <w:tc>
          <w:tcPr>
            <w:tcW w:w="1362" w:type="dxa"/>
            <w:tcBorders>
              <w:top w:val="nil"/>
              <w:left w:val="nil"/>
              <w:bottom w:val="nil"/>
              <w:right w:val="nil"/>
            </w:tcBorders>
            <w:shd w:val="clear" w:color="auto" w:fill="auto"/>
            <w:noWrap/>
            <w:vAlign w:val="bottom"/>
            <w:hideMark/>
          </w:tcPr>
          <w:p w14:paraId="1CAD7B6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13.70%</w:t>
            </w:r>
          </w:p>
        </w:tc>
        <w:tc>
          <w:tcPr>
            <w:tcW w:w="1283" w:type="dxa"/>
            <w:tcBorders>
              <w:top w:val="nil"/>
              <w:left w:val="nil"/>
              <w:bottom w:val="nil"/>
              <w:right w:val="nil"/>
            </w:tcBorders>
            <w:shd w:val="clear" w:color="auto" w:fill="auto"/>
            <w:noWrap/>
            <w:vAlign w:val="bottom"/>
            <w:hideMark/>
          </w:tcPr>
          <w:p w14:paraId="4663D0D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4,889,292</w:t>
            </w:r>
          </w:p>
        </w:tc>
        <w:tc>
          <w:tcPr>
            <w:tcW w:w="1303" w:type="dxa"/>
            <w:tcBorders>
              <w:top w:val="nil"/>
              <w:left w:val="nil"/>
              <w:bottom w:val="nil"/>
              <w:right w:val="nil"/>
            </w:tcBorders>
            <w:shd w:val="clear" w:color="auto" w:fill="auto"/>
            <w:noWrap/>
            <w:vAlign w:val="bottom"/>
            <w:hideMark/>
          </w:tcPr>
          <w:p w14:paraId="7E4FD1A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£287</w:t>
            </w:r>
          </w:p>
        </w:tc>
      </w:tr>
      <w:tr w:rsidR="005C192E" w:rsidRPr="005C192E" w14:paraId="5179B894" w14:textId="77777777" w:rsidTr="00B25EE2">
        <w:trPr>
          <w:trHeight w:val="300"/>
        </w:trPr>
        <w:tc>
          <w:tcPr>
            <w:tcW w:w="2694" w:type="dxa"/>
            <w:tcBorders>
              <w:top w:val="nil"/>
              <w:left w:val="nil"/>
              <w:bottom w:val="nil"/>
              <w:right w:val="nil"/>
            </w:tcBorders>
            <w:shd w:val="clear" w:color="auto" w:fill="auto"/>
            <w:noWrap/>
            <w:vAlign w:val="bottom"/>
            <w:hideMark/>
          </w:tcPr>
          <w:p w14:paraId="3FADDA4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London</w:t>
            </w:r>
          </w:p>
        </w:tc>
        <w:tc>
          <w:tcPr>
            <w:tcW w:w="1196" w:type="dxa"/>
            <w:tcBorders>
              <w:top w:val="nil"/>
              <w:left w:val="nil"/>
              <w:bottom w:val="nil"/>
              <w:right w:val="nil"/>
            </w:tcBorders>
            <w:shd w:val="clear" w:color="auto" w:fill="auto"/>
            <w:noWrap/>
            <w:vAlign w:val="bottom"/>
            <w:hideMark/>
          </w:tcPr>
          <w:p w14:paraId="0B9CE65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£43.12</w:t>
            </w:r>
          </w:p>
        </w:tc>
        <w:tc>
          <w:tcPr>
            <w:tcW w:w="1107" w:type="dxa"/>
            <w:tcBorders>
              <w:top w:val="nil"/>
              <w:left w:val="nil"/>
              <w:bottom w:val="nil"/>
              <w:right w:val="nil"/>
            </w:tcBorders>
            <w:shd w:val="clear" w:color="auto" w:fill="auto"/>
            <w:noWrap/>
            <w:vAlign w:val="bottom"/>
            <w:hideMark/>
          </w:tcPr>
          <w:p w14:paraId="1D3E333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896,639</w:t>
            </w:r>
          </w:p>
        </w:tc>
        <w:tc>
          <w:tcPr>
            <w:tcW w:w="1400" w:type="dxa"/>
            <w:tcBorders>
              <w:top w:val="nil"/>
              <w:left w:val="nil"/>
              <w:bottom w:val="nil"/>
              <w:right w:val="nil"/>
            </w:tcBorders>
            <w:shd w:val="clear" w:color="auto" w:fill="auto"/>
            <w:noWrap/>
            <w:vAlign w:val="bottom"/>
            <w:hideMark/>
          </w:tcPr>
          <w:p w14:paraId="763F65A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£2,010</w:t>
            </w:r>
          </w:p>
        </w:tc>
        <w:tc>
          <w:tcPr>
            <w:tcW w:w="1026" w:type="dxa"/>
            <w:tcBorders>
              <w:top w:val="nil"/>
              <w:left w:val="nil"/>
              <w:bottom w:val="nil"/>
              <w:right w:val="nil"/>
            </w:tcBorders>
            <w:shd w:val="clear" w:color="auto" w:fill="auto"/>
            <w:noWrap/>
            <w:vAlign w:val="bottom"/>
            <w:hideMark/>
          </w:tcPr>
          <w:p w14:paraId="792B72A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£606</w:t>
            </w:r>
          </w:p>
        </w:tc>
        <w:tc>
          <w:tcPr>
            <w:tcW w:w="1225" w:type="dxa"/>
            <w:tcBorders>
              <w:top w:val="nil"/>
              <w:left w:val="nil"/>
              <w:bottom w:val="nil"/>
              <w:right w:val="nil"/>
            </w:tcBorders>
            <w:shd w:val="clear" w:color="auto" w:fill="auto"/>
            <w:noWrap/>
            <w:vAlign w:val="bottom"/>
            <w:hideMark/>
          </w:tcPr>
          <w:p w14:paraId="12D9AF4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7.11%</w:t>
            </w:r>
          </w:p>
        </w:tc>
        <w:tc>
          <w:tcPr>
            <w:tcW w:w="1154" w:type="dxa"/>
            <w:tcBorders>
              <w:top w:val="nil"/>
              <w:left w:val="nil"/>
              <w:bottom w:val="nil"/>
              <w:right w:val="nil"/>
            </w:tcBorders>
            <w:shd w:val="clear" w:color="auto" w:fill="auto"/>
            <w:noWrap/>
            <w:vAlign w:val="bottom"/>
            <w:hideMark/>
          </w:tcPr>
          <w:p w14:paraId="44253AF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£1,885</w:t>
            </w:r>
          </w:p>
        </w:tc>
        <w:tc>
          <w:tcPr>
            <w:tcW w:w="1362" w:type="dxa"/>
            <w:tcBorders>
              <w:top w:val="nil"/>
              <w:left w:val="nil"/>
              <w:bottom w:val="nil"/>
              <w:right w:val="nil"/>
            </w:tcBorders>
            <w:shd w:val="clear" w:color="auto" w:fill="auto"/>
            <w:noWrap/>
            <w:vAlign w:val="bottom"/>
            <w:hideMark/>
          </w:tcPr>
          <w:p w14:paraId="6352D95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12.95%</w:t>
            </w:r>
          </w:p>
        </w:tc>
        <w:tc>
          <w:tcPr>
            <w:tcW w:w="1283" w:type="dxa"/>
            <w:tcBorders>
              <w:top w:val="nil"/>
              <w:left w:val="nil"/>
              <w:bottom w:val="nil"/>
              <w:right w:val="nil"/>
            </w:tcBorders>
            <w:shd w:val="clear" w:color="auto" w:fill="auto"/>
            <w:noWrap/>
            <w:vAlign w:val="bottom"/>
            <w:hideMark/>
          </w:tcPr>
          <w:p w14:paraId="7C6985E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6,923,853</w:t>
            </w:r>
          </w:p>
        </w:tc>
        <w:tc>
          <w:tcPr>
            <w:tcW w:w="1303" w:type="dxa"/>
            <w:tcBorders>
              <w:top w:val="nil"/>
              <w:left w:val="nil"/>
              <w:bottom w:val="nil"/>
              <w:right w:val="nil"/>
            </w:tcBorders>
            <w:shd w:val="clear" w:color="auto" w:fill="auto"/>
            <w:noWrap/>
            <w:vAlign w:val="bottom"/>
            <w:hideMark/>
          </w:tcPr>
          <w:p w14:paraId="77429C7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£272</w:t>
            </w:r>
          </w:p>
        </w:tc>
      </w:tr>
      <w:tr w:rsidR="005C192E" w:rsidRPr="005C192E" w14:paraId="0FF4D7C9" w14:textId="77777777" w:rsidTr="00B25EE2">
        <w:trPr>
          <w:trHeight w:val="300"/>
        </w:trPr>
        <w:tc>
          <w:tcPr>
            <w:tcW w:w="2694" w:type="dxa"/>
            <w:tcBorders>
              <w:top w:val="nil"/>
              <w:left w:val="nil"/>
              <w:bottom w:val="nil"/>
              <w:right w:val="nil"/>
            </w:tcBorders>
            <w:shd w:val="clear" w:color="auto" w:fill="auto"/>
            <w:noWrap/>
            <w:vAlign w:val="bottom"/>
            <w:hideMark/>
          </w:tcPr>
          <w:p w14:paraId="45AAF1E3"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North East</w:t>
            </w:r>
          </w:p>
        </w:tc>
        <w:tc>
          <w:tcPr>
            <w:tcW w:w="1196" w:type="dxa"/>
            <w:tcBorders>
              <w:top w:val="nil"/>
              <w:left w:val="nil"/>
              <w:bottom w:val="nil"/>
              <w:right w:val="nil"/>
            </w:tcBorders>
            <w:shd w:val="clear" w:color="auto" w:fill="auto"/>
            <w:noWrap/>
            <w:vAlign w:val="bottom"/>
            <w:hideMark/>
          </w:tcPr>
          <w:p w14:paraId="4A0E6F6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£50.37</w:t>
            </w:r>
          </w:p>
        </w:tc>
        <w:tc>
          <w:tcPr>
            <w:tcW w:w="1107" w:type="dxa"/>
            <w:tcBorders>
              <w:top w:val="nil"/>
              <w:left w:val="nil"/>
              <w:bottom w:val="nil"/>
              <w:right w:val="nil"/>
            </w:tcBorders>
            <w:shd w:val="clear" w:color="auto" w:fill="auto"/>
            <w:noWrap/>
            <w:vAlign w:val="bottom"/>
            <w:hideMark/>
          </w:tcPr>
          <w:p w14:paraId="26D579E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326,442</w:t>
            </w:r>
          </w:p>
        </w:tc>
        <w:tc>
          <w:tcPr>
            <w:tcW w:w="1400" w:type="dxa"/>
            <w:tcBorders>
              <w:top w:val="nil"/>
              <w:left w:val="nil"/>
              <w:bottom w:val="nil"/>
              <w:right w:val="nil"/>
            </w:tcBorders>
            <w:shd w:val="clear" w:color="auto" w:fill="auto"/>
            <w:noWrap/>
            <w:vAlign w:val="bottom"/>
            <w:hideMark/>
          </w:tcPr>
          <w:p w14:paraId="66B2231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£855</w:t>
            </w:r>
          </w:p>
        </w:tc>
        <w:tc>
          <w:tcPr>
            <w:tcW w:w="1026" w:type="dxa"/>
            <w:tcBorders>
              <w:top w:val="nil"/>
              <w:left w:val="nil"/>
              <w:bottom w:val="nil"/>
              <w:right w:val="nil"/>
            </w:tcBorders>
            <w:shd w:val="clear" w:color="auto" w:fill="auto"/>
            <w:noWrap/>
            <w:vAlign w:val="bottom"/>
            <w:hideMark/>
          </w:tcPr>
          <w:p w14:paraId="5AF97F4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£477</w:t>
            </w:r>
          </w:p>
        </w:tc>
        <w:tc>
          <w:tcPr>
            <w:tcW w:w="1225" w:type="dxa"/>
            <w:tcBorders>
              <w:top w:val="nil"/>
              <w:left w:val="nil"/>
              <w:bottom w:val="nil"/>
              <w:right w:val="nil"/>
            </w:tcBorders>
            <w:shd w:val="clear" w:color="auto" w:fill="auto"/>
            <w:noWrap/>
            <w:vAlign w:val="bottom"/>
            <w:hideMark/>
          </w:tcPr>
          <w:p w14:paraId="309490A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10.56%</w:t>
            </w:r>
          </w:p>
        </w:tc>
        <w:tc>
          <w:tcPr>
            <w:tcW w:w="1154" w:type="dxa"/>
            <w:tcBorders>
              <w:top w:val="nil"/>
              <w:left w:val="nil"/>
              <w:bottom w:val="nil"/>
              <w:right w:val="nil"/>
            </w:tcBorders>
            <w:shd w:val="clear" w:color="auto" w:fill="auto"/>
            <w:noWrap/>
            <w:vAlign w:val="bottom"/>
            <w:hideMark/>
          </w:tcPr>
          <w:p w14:paraId="4E7EF41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£802</w:t>
            </w:r>
          </w:p>
        </w:tc>
        <w:tc>
          <w:tcPr>
            <w:tcW w:w="1362" w:type="dxa"/>
            <w:tcBorders>
              <w:top w:val="nil"/>
              <w:left w:val="nil"/>
              <w:bottom w:val="nil"/>
              <w:right w:val="nil"/>
            </w:tcBorders>
            <w:shd w:val="clear" w:color="auto" w:fill="auto"/>
            <w:noWrap/>
            <w:vAlign w:val="bottom"/>
            <w:hideMark/>
          </w:tcPr>
          <w:p w14:paraId="77662B5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15.27%</w:t>
            </w:r>
          </w:p>
        </w:tc>
        <w:tc>
          <w:tcPr>
            <w:tcW w:w="1283" w:type="dxa"/>
            <w:tcBorders>
              <w:top w:val="nil"/>
              <w:left w:val="nil"/>
              <w:bottom w:val="nil"/>
              <w:right w:val="nil"/>
            </w:tcBorders>
            <w:shd w:val="clear" w:color="auto" w:fill="auto"/>
            <w:noWrap/>
            <w:vAlign w:val="bottom"/>
            <w:hideMark/>
          </w:tcPr>
          <w:p w14:paraId="259A339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2,137,800</w:t>
            </w:r>
          </w:p>
        </w:tc>
        <w:tc>
          <w:tcPr>
            <w:tcW w:w="1303" w:type="dxa"/>
            <w:tcBorders>
              <w:top w:val="nil"/>
              <w:left w:val="nil"/>
              <w:bottom w:val="nil"/>
              <w:right w:val="nil"/>
            </w:tcBorders>
            <w:shd w:val="clear" w:color="auto" w:fill="auto"/>
            <w:noWrap/>
            <w:vAlign w:val="bottom"/>
            <w:hideMark/>
          </w:tcPr>
          <w:p w14:paraId="27B96F7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£375</w:t>
            </w:r>
          </w:p>
        </w:tc>
      </w:tr>
      <w:tr w:rsidR="005C192E" w:rsidRPr="005C192E" w14:paraId="2B0689E9" w14:textId="77777777" w:rsidTr="00B25EE2">
        <w:trPr>
          <w:trHeight w:val="300"/>
        </w:trPr>
        <w:tc>
          <w:tcPr>
            <w:tcW w:w="2694" w:type="dxa"/>
            <w:tcBorders>
              <w:top w:val="nil"/>
              <w:left w:val="nil"/>
              <w:bottom w:val="nil"/>
              <w:right w:val="nil"/>
            </w:tcBorders>
            <w:shd w:val="clear" w:color="auto" w:fill="auto"/>
            <w:noWrap/>
            <w:vAlign w:val="bottom"/>
            <w:hideMark/>
          </w:tcPr>
          <w:p w14:paraId="3F06E10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North West</w:t>
            </w:r>
          </w:p>
        </w:tc>
        <w:tc>
          <w:tcPr>
            <w:tcW w:w="1196" w:type="dxa"/>
            <w:tcBorders>
              <w:top w:val="nil"/>
              <w:left w:val="nil"/>
              <w:bottom w:val="nil"/>
              <w:right w:val="nil"/>
            </w:tcBorders>
            <w:shd w:val="clear" w:color="auto" w:fill="auto"/>
            <w:noWrap/>
            <w:vAlign w:val="bottom"/>
            <w:hideMark/>
          </w:tcPr>
          <w:p w14:paraId="05F4C84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£42.71</w:t>
            </w:r>
          </w:p>
        </w:tc>
        <w:tc>
          <w:tcPr>
            <w:tcW w:w="1107" w:type="dxa"/>
            <w:tcBorders>
              <w:top w:val="nil"/>
              <w:left w:val="nil"/>
              <w:bottom w:val="nil"/>
              <w:right w:val="nil"/>
            </w:tcBorders>
            <w:shd w:val="clear" w:color="auto" w:fill="auto"/>
            <w:noWrap/>
            <w:vAlign w:val="bottom"/>
            <w:hideMark/>
          </w:tcPr>
          <w:p w14:paraId="1AB41EB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837,814</w:t>
            </w:r>
          </w:p>
        </w:tc>
        <w:tc>
          <w:tcPr>
            <w:tcW w:w="1400" w:type="dxa"/>
            <w:tcBorders>
              <w:top w:val="nil"/>
              <w:left w:val="nil"/>
              <w:bottom w:val="nil"/>
              <w:right w:val="nil"/>
            </w:tcBorders>
            <w:shd w:val="clear" w:color="auto" w:fill="auto"/>
            <w:noWrap/>
            <w:vAlign w:val="bottom"/>
            <w:hideMark/>
          </w:tcPr>
          <w:p w14:paraId="0B0C156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£1,861</w:t>
            </w:r>
          </w:p>
        </w:tc>
        <w:tc>
          <w:tcPr>
            <w:tcW w:w="1026" w:type="dxa"/>
            <w:tcBorders>
              <w:top w:val="nil"/>
              <w:left w:val="nil"/>
              <w:bottom w:val="nil"/>
              <w:right w:val="nil"/>
            </w:tcBorders>
            <w:shd w:val="clear" w:color="auto" w:fill="auto"/>
            <w:noWrap/>
            <w:vAlign w:val="bottom"/>
            <w:hideMark/>
          </w:tcPr>
          <w:p w14:paraId="699EA52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£485</w:t>
            </w:r>
          </w:p>
        </w:tc>
        <w:tc>
          <w:tcPr>
            <w:tcW w:w="1225" w:type="dxa"/>
            <w:tcBorders>
              <w:top w:val="nil"/>
              <w:left w:val="nil"/>
              <w:bottom w:val="nil"/>
              <w:right w:val="nil"/>
            </w:tcBorders>
            <w:shd w:val="clear" w:color="auto" w:fill="auto"/>
            <w:noWrap/>
            <w:vAlign w:val="bottom"/>
            <w:hideMark/>
          </w:tcPr>
          <w:p w14:paraId="0631B51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8.80%</w:t>
            </w:r>
          </w:p>
        </w:tc>
        <w:tc>
          <w:tcPr>
            <w:tcW w:w="1154" w:type="dxa"/>
            <w:tcBorders>
              <w:top w:val="nil"/>
              <w:left w:val="nil"/>
              <w:bottom w:val="nil"/>
              <w:right w:val="nil"/>
            </w:tcBorders>
            <w:shd w:val="clear" w:color="auto" w:fill="auto"/>
            <w:noWrap/>
            <w:vAlign w:val="bottom"/>
            <w:hideMark/>
          </w:tcPr>
          <w:p w14:paraId="3BFDD00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£1,745</w:t>
            </w:r>
          </w:p>
        </w:tc>
        <w:tc>
          <w:tcPr>
            <w:tcW w:w="1362" w:type="dxa"/>
            <w:tcBorders>
              <w:top w:val="nil"/>
              <w:left w:val="nil"/>
              <w:bottom w:val="nil"/>
              <w:right w:val="nil"/>
            </w:tcBorders>
            <w:shd w:val="clear" w:color="auto" w:fill="auto"/>
            <w:noWrap/>
            <w:vAlign w:val="bottom"/>
            <w:hideMark/>
          </w:tcPr>
          <w:p w14:paraId="1321B89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14.50%</w:t>
            </w:r>
          </w:p>
        </w:tc>
        <w:tc>
          <w:tcPr>
            <w:tcW w:w="1283" w:type="dxa"/>
            <w:tcBorders>
              <w:top w:val="nil"/>
              <w:left w:val="nil"/>
              <w:bottom w:val="nil"/>
              <w:right w:val="nil"/>
            </w:tcBorders>
            <w:shd w:val="clear" w:color="auto" w:fill="auto"/>
            <w:noWrap/>
            <w:vAlign w:val="bottom"/>
            <w:hideMark/>
          </w:tcPr>
          <w:p w14:paraId="0FB346D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5,778,028</w:t>
            </w:r>
          </w:p>
        </w:tc>
        <w:tc>
          <w:tcPr>
            <w:tcW w:w="1303" w:type="dxa"/>
            <w:tcBorders>
              <w:top w:val="nil"/>
              <w:left w:val="nil"/>
              <w:bottom w:val="nil"/>
              <w:right w:val="nil"/>
            </w:tcBorders>
            <w:shd w:val="clear" w:color="auto" w:fill="auto"/>
            <w:noWrap/>
            <w:vAlign w:val="bottom"/>
            <w:hideMark/>
          </w:tcPr>
          <w:p w14:paraId="6BB21CC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£302</w:t>
            </w:r>
          </w:p>
        </w:tc>
      </w:tr>
      <w:tr w:rsidR="005C192E" w:rsidRPr="005C192E" w14:paraId="0F460FEB" w14:textId="77777777" w:rsidTr="00B25EE2">
        <w:trPr>
          <w:trHeight w:val="300"/>
        </w:trPr>
        <w:tc>
          <w:tcPr>
            <w:tcW w:w="2694" w:type="dxa"/>
            <w:tcBorders>
              <w:top w:val="nil"/>
              <w:left w:val="nil"/>
              <w:bottom w:val="nil"/>
              <w:right w:val="nil"/>
            </w:tcBorders>
            <w:shd w:val="clear" w:color="auto" w:fill="auto"/>
            <w:noWrap/>
            <w:vAlign w:val="bottom"/>
            <w:hideMark/>
          </w:tcPr>
          <w:p w14:paraId="34E5691E"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South East</w:t>
            </w:r>
          </w:p>
        </w:tc>
        <w:tc>
          <w:tcPr>
            <w:tcW w:w="1196" w:type="dxa"/>
            <w:tcBorders>
              <w:top w:val="nil"/>
              <w:left w:val="nil"/>
              <w:bottom w:val="nil"/>
              <w:right w:val="nil"/>
            </w:tcBorders>
            <w:shd w:val="clear" w:color="auto" w:fill="auto"/>
            <w:noWrap/>
            <w:vAlign w:val="bottom"/>
            <w:hideMark/>
          </w:tcPr>
          <w:p w14:paraId="5FFE639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£41.26</w:t>
            </w:r>
          </w:p>
        </w:tc>
        <w:tc>
          <w:tcPr>
            <w:tcW w:w="1107" w:type="dxa"/>
            <w:tcBorders>
              <w:top w:val="nil"/>
              <w:left w:val="nil"/>
              <w:bottom w:val="nil"/>
              <w:right w:val="nil"/>
            </w:tcBorders>
            <w:shd w:val="clear" w:color="auto" w:fill="auto"/>
            <w:noWrap/>
            <w:vAlign w:val="bottom"/>
            <w:hideMark/>
          </w:tcPr>
          <w:p w14:paraId="3D3F5A7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873,863</w:t>
            </w:r>
          </w:p>
        </w:tc>
        <w:tc>
          <w:tcPr>
            <w:tcW w:w="1400" w:type="dxa"/>
            <w:tcBorders>
              <w:top w:val="nil"/>
              <w:left w:val="nil"/>
              <w:bottom w:val="nil"/>
              <w:right w:val="nil"/>
            </w:tcBorders>
            <w:shd w:val="clear" w:color="auto" w:fill="auto"/>
            <w:noWrap/>
            <w:vAlign w:val="bottom"/>
            <w:hideMark/>
          </w:tcPr>
          <w:p w14:paraId="427E736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£1,875</w:t>
            </w:r>
          </w:p>
        </w:tc>
        <w:tc>
          <w:tcPr>
            <w:tcW w:w="1026" w:type="dxa"/>
            <w:tcBorders>
              <w:top w:val="nil"/>
              <w:left w:val="nil"/>
              <w:bottom w:val="nil"/>
              <w:right w:val="nil"/>
            </w:tcBorders>
            <w:shd w:val="clear" w:color="auto" w:fill="auto"/>
            <w:noWrap/>
            <w:vAlign w:val="bottom"/>
            <w:hideMark/>
          </w:tcPr>
          <w:p w14:paraId="081F018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£603</w:t>
            </w:r>
          </w:p>
        </w:tc>
        <w:tc>
          <w:tcPr>
            <w:tcW w:w="1225" w:type="dxa"/>
            <w:tcBorders>
              <w:top w:val="nil"/>
              <w:left w:val="nil"/>
              <w:bottom w:val="nil"/>
              <w:right w:val="nil"/>
            </w:tcBorders>
            <w:shd w:val="clear" w:color="auto" w:fill="auto"/>
            <w:noWrap/>
            <w:vAlign w:val="bottom"/>
            <w:hideMark/>
          </w:tcPr>
          <w:p w14:paraId="288A653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6.84%</w:t>
            </w:r>
          </w:p>
        </w:tc>
        <w:tc>
          <w:tcPr>
            <w:tcW w:w="1154" w:type="dxa"/>
            <w:tcBorders>
              <w:top w:val="nil"/>
              <w:left w:val="nil"/>
              <w:bottom w:val="nil"/>
              <w:right w:val="nil"/>
            </w:tcBorders>
            <w:shd w:val="clear" w:color="auto" w:fill="auto"/>
            <w:noWrap/>
            <w:vAlign w:val="bottom"/>
            <w:hideMark/>
          </w:tcPr>
          <w:p w14:paraId="6059F2A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£1,758</w:t>
            </w:r>
          </w:p>
        </w:tc>
        <w:tc>
          <w:tcPr>
            <w:tcW w:w="1362" w:type="dxa"/>
            <w:tcBorders>
              <w:top w:val="nil"/>
              <w:left w:val="nil"/>
              <w:bottom w:val="nil"/>
              <w:right w:val="nil"/>
            </w:tcBorders>
            <w:shd w:val="clear" w:color="auto" w:fill="auto"/>
            <w:noWrap/>
            <w:vAlign w:val="bottom"/>
            <w:hideMark/>
          </w:tcPr>
          <w:p w14:paraId="75BDE9C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12.12%</w:t>
            </w:r>
          </w:p>
        </w:tc>
        <w:tc>
          <w:tcPr>
            <w:tcW w:w="1283" w:type="dxa"/>
            <w:tcBorders>
              <w:top w:val="nil"/>
              <w:left w:val="nil"/>
              <w:bottom w:val="nil"/>
              <w:right w:val="nil"/>
            </w:tcBorders>
            <w:shd w:val="clear" w:color="auto" w:fill="auto"/>
            <w:noWrap/>
            <w:vAlign w:val="bottom"/>
            <w:hideMark/>
          </w:tcPr>
          <w:p w14:paraId="11BF12C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7,210,091</w:t>
            </w:r>
          </w:p>
        </w:tc>
        <w:tc>
          <w:tcPr>
            <w:tcW w:w="1303" w:type="dxa"/>
            <w:tcBorders>
              <w:top w:val="nil"/>
              <w:left w:val="nil"/>
              <w:bottom w:val="nil"/>
              <w:right w:val="nil"/>
            </w:tcBorders>
            <w:shd w:val="clear" w:color="auto" w:fill="auto"/>
            <w:noWrap/>
            <w:vAlign w:val="bottom"/>
            <w:hideMark/>
          </w:tcPr>
          <w:p w14:paraId="6A3F08E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£244</w:t>
            </w:r>
          </w:p>
        </w:tc>
      </w:tr>
      <w:tr w:rsidR="005C192E" w:rsidRPr="005C192E" w14:paraId="075E2637" w14:textId="77777777" w:rsidTr="00B25EE2">
        <w:trPr>
          <w:trHeight w:val="300"/>
        </w:trPr>
        <w:tc>
          <w:tcPr>
            <w:tcW w:w="2694" w:type="dxa"/>
            <w:tcBorders>
              <w:top w:val="nil"/>
              <w:left w:val="nil"/>
              <w:bottom w:val="nil"/>
              <w:right w:val="nil"/>
            </w:tcBorders>
            <w:shd w:val="clear" w:color="auto" w:fill="auto"/>
            <w:noWrap/>
            <w:vAlign w:val="bottom"/>
            <w:hideMark/>
          </w:tcPr>
          <w:p w14:paraId="0DDD571B"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South West</w:t>
            </w:r>
          </w:p>
        </w:tc>
        <w:tc>
          <w:tcPr>
            <w:tcW w:w="1196" w:type="dxa"/>
            <w:tcBorders>
              <w:top w:val="nil"/>
              <w:left w:val="nil"/>
              <w:bottom w:val="nil"/>
              <w:right w:val="nil"/>
            </w:tcBorders>
            <w:shd w:val="clear" w:color="auto" w:fill="auto"/>
            <w:noWrap/>
            <w:vAlign w:val="bottom"/>
            <w:hideMark/>
          </w:tcPr>
          <w:p w14:paraId="7F636B2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£36.65</w:t>
            </w:r>
          </w:p>
        </w:tc>
        <w:tc>
          <w:tcPr>
            <w:tcW w:w="1107" w:type="dxa"/>
            <w:tcBorders>
              <w:top w:val="nil"/>
              <w:left w:val="nil"/>
              <w:bottom w:val="nil"/>
              <w:right w:val="nil"/>
            </w:tcBorders>
            <w:shd w:val="clear" w:color="auto" w:fill="auto"/>
            <w:noWrap/>
            <w:vAlign w:val="bottom"/>
            <w:hideMark/>
          </w:tcPr>
          <w:p w14:paraId="2412371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631,799</w:t>
            </w:r>
          </w:p>
        </w:tc>
        <w:tc>
          <w:tcPr>
            <w:tcW w:w="1400" w:type="dxa"/>
            <w:tcBorders>
              <w:top w:val="nil"/>
              <w:left w:val="nil"/>
              <w:bottom w:val="nil"/>
              <w:right w:val="nil"/>
            </w:tcBorders>
            <w:shd w:val="clear" w:color="auto" w:fill="auto"/>
            <w:noWrap/>
            <w:vAlign w:val="bottom"/>
            <w:hideMark/>
          </w:tcPr>
          <w:p w14:paraId="69D866A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£1,204</w:t>
            </w:r>
          </w:p>
        </w:tc>
        <w:tc>
          <w:tcPr>
            <w:tcW w:w="1026" w:type="dxa"/>
            <w:tcBorders>
              <w:top w:val="nil"/>
              <w:left w:val="nil"/>
              <w:bottom w:val="nil"/>
              <w:right w:val="nil"/>
            </w:tcBorders>
            <w:shd w:val="clear" w:color="auto" w:fill="auto"/>
            <w:noWrap/>
            <w:vAlign w:val="bottom"/>
            <w:hideMark/>
          </w:tcPr>
          <w:p w14:paraId="2DE7648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£532</w:t>
            </w:r>
          </w:p>
        </w:tc>
        <w:tc>
          <w:tcPr>
            <w:tcW w:w="1225" w:type="dxa"/>
            <w:tcBorders>
              <w:top w:val="nil"/>
              <w:left w:val="nil"/>
              <w:bottom w:val="nil"/>
              <w:right w:val="nil"/>
            </w:tcBorders>
            <w:shd w:val="clear" w:color="auto" w:fill="auto"/>
            <w:noWrap/>
            <w:vAlign w:val="bottom"/>
            <w:hideMark/>
          </w:tcPr>
          <w:p w14:paraId="2108173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6.88%</w:t>
            </w:r>
          </w:p>
        </w:tc>
        <w:tc>
          <w:tcPr>
            <w:tcW w:w="1154" w:type="dxa"/>
            <w:tcBorders>
              <w:top w:val="nil"/>
              <w:left w:val="nil"/>
              <w:bottom w:val="nil"/>
              <w:right w:val="nil"/>
            </w:tcBorders>
            <w:shd w:val="clear" w:color="auto" w:fill="auto"/>
            <w:noWrap/>
            <w:vAlign w:val="bottom"/>
            <w:hideMark/>
          </w:tcPr>
          <w:p w14:paraId="4E6F44B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£1,129</w:t>
            </w:r>
          </w:p>
        </w:tc>
        <w:tc>
          <w:tcPr>
            <w:tcW w:w="1362" w:type="dxa"/>
            <w:tcBorders>
              <w:top w:val="nil"/>
              <w:left w:val="nil"/>
              <w:bottom w:val="nil"/>
              <w:right w:val="nil"/>
            </w:tcBorders>
            <w:shd w:val="clear" w:color="auto" w:fill="auto"/>
            <w:noWrap/>
            <w:vAlign w:val="bottom"/>
            <w:hideMark/>
          </w:tcPr>
          <w:p w14:paraId="1DACE38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13.99%</w:t>
            </w:r>
          </w:p>
        </w:tc>
        <w:tc>
          <w:tcPr>
            <w:tcW w:w="1283" w:type="dxa"/>
            <w:tcBorders>
              <w:top w:val="nil"/>
              <w:left w:val="nil"/>
              <w:bottom w:val="nil"/>
              <w:right w:val="nil"/>
            </w:tcBorders>
            <w:shd w:val="clear" w:color="auto" w:fill="auto"/>
            <w:noWrap/>
            <w:vAlign w:val="bottom"/>
            <w:hideMark/>
          </w:tcPr>
          <w:p w14:paraId="0CA05B0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4,516,076</w:t>
            </w:r>
          </w:p>
        </w:tc>
        <w:tc>
          <w:tcPr>
            <w:tcW w:w="1303" w:type="dxa"/>
            <w:tcBorders>
              <w:top w:val="nil"/>
              <w:left w:val="nil"/>
              <w:bottom w:val="nil"/>
              <w:right w:val="nil"/>
            </w:tcBorders>
            <w:shd w:val="clear" w:color="auto" w:fill="auto"/>
            <w:noWrap/>
            <w:vAlign w:val="bottom"/>
            <w:hideMark/>
          </w:tcPr>
          <w:p w14:paraId="7ECFDCF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£250</w:t>
            </w:r>
          </w:p>
        </w:tc>
      </w:tr>
      <w:tr w:rsidR="005C192E" w:rsidRPr="005C192E" w14:paraId="643B3CFA" w14:textId="77777777" w:rsidTr="00B25EE2">
        <w:trPr>
          <w:trHeight w:val="300"/>
        </w:trPr>
        <w:tc>
          <w:tcPr>
            <w:tcW w:w="2694" w:type="dxa"/>
            <w:tcBorders>
              <w:top w:val="nil"/>
              <w:left w:val="nil"/>
              <w:bottom w:val="nil"/>
              <w:right w:val="nil"/>
            </w:tcBorders>
            <w:shd w:val="clear" w:color="auto" w:fill="auto"/>
            <w:noWrap/>
            <w:vAlign w:val="bottom"/>
            <w:hideMark/>
          </w:tcPr>
          <w:p w14:paraId="41ECBDF5"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West Midlands</w:t>
            </w:r>
          </w:p>
        </w:tc>
        <w:tc>
          <w:tcPr>
            <w:tcW w:w="1196" w:type="dxa"/>
            <w:tcBorders>
              <w:top w:val="nil"/>
              <w:left w:val="nil"/>
              <w:bottom w:val="nil"/>
              <w:right w:val="nil"/>
            </w:tcBorders>
            <w:shd w:val="clear" w:color="auto" w:fill="auto"/>
            <w:noWrap/>
            <w:vAlign w:val="bottom"/>
            <w:hideMark/>
          </w:tcPr>
          <w:p w14:paraId="32403FC3"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£44.57</w:t>
            </w:r>
          </w:p>
        </w:tc>
        <w:tc>
          <w:tcPr>
            <w:tcW w:w="1107" w:type="dxa"/>
            <w:tcBorders>
              <w:top w:val="nil"/>
              <w:left w:val="nil"/>
              <w:bottom w:val="nil"/>
              <w:right w:val="nil"/>
            </w:tcBorders>
            <w:shd w:val="clear" w:color="auto" w:fill="auto"/>
            <w:noWrap/>
            <w:vAlign w:val="bottom"/>
            <w:hideMark/>
          </w:tcPr>
          <w:p w14:paraId="65DAFAE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650,297</w:t>
            </w:r>
          </w:p>
        </w:tc>
        <w:tc>
          <w:tcPr>
            <w:tcW w:w="1400" w:type="dxa"/>
            <w:tcBorders>
              <w:top w:val="nil"/>
              <w:left w:val="nil"/>
              <w:bottom w:val="nil"/>
              <w:right w:val="nil"/>
            </w:tcBorders>
            <w:shd w:val="clear" w:color="auto" w:fill="auto"/>
            <w:noWrap/>
            <w:vAlign w:val="bottom"/>
            <w:hideMark/>
          </w:tcPr>
          <w:p w14:paraId="1CD91CD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£1,507</w:t>
            </w:r>
          </w:p>
        </w:tc>
        <w:tc>
          <w:tcPr>
            <w:tcW w:w="1026" w:type="dxa"/>
            <w:tcBorders>
              <w:top w:val="nil"/>
              <w:left w:val="nil"/>
              <w:bottom w:val="nil"/>
              <w:right w:val="nil"/>
            </w:tcBorders>
            <w:shd w:val="clear" w:color="auto" w:fill="auto"/>
            <w:noWrap/>
            <w:vAlign w:val="bottom"/>
            <w:hideMark/>
          </w:tcPr>
          <w:p w14:paraId="5033DCD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£494</w:t>
            </w:r>
          </w:p>
        </w:tc>
        <w:tc>
          <w:tcPr>
            <w:tcW w:w="1225" w:type="dxa"/>
            <w:tcBorders>
              <w:top w:val="nil"/>
              <w:left w:val="nil"/>
              <w:bottom w:val="nil"/>
              <w:right w:val="nil"/>
            </w:tcBorders>
            <w:shd w:val="clear" w:color="auto" w:fill="auto"/>
            <w:noWrap/>
            <w:vAlign w:val="bottom"/>
            <w:hideMark/>
          </w:tcPr>
          <w:p w14:paraId="70ABE63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9.02%</w:t>
            </w:r>
          </w:p>
        </w:tc>
        <w:tc>
          <w:tcPr>
            <w:tcW w:w="1154" w:type="dxa"/>
            <w:tcBorders>
              <w:top w:val="nil"/>
              <w:left w:val="nil"/>
              <w:bottom w:val="nil"/>
              <w:right w:val="nil"/>
            </w:tcBorders>
            <w:shd w:val="clear" w:color="auto" w:fill="auto"/>
            <w:noWrap/>
            <w:vAlign w:val="bottom"/>
            <w:hideMark/>
          </w:tcPr>
          <w:p w14:paraId="0DAAC79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£1,413</w:t>
            </w:r>
          </w:p>
        </w:tc>
        <w:tc>
          <w:tcPr>
            <w:tcW w:w="1362" w:type="dxa"/>
            <w:tcBorders>
              <w:top w:val="nil"/>
              <w:left w:val="nil"/>
              <w:bottom w:val="nil"/>
              <w:right w:val="nil"/>
            </w:tcBorders>
            <w:shd w:val="clear" w:color="auto" w:fill="auto"/>
            <w:noWrap/>
            <w:vAlign w:val="bottom"/>
            <w:hideMark/>
          </w:tcPr>
          <w:p w14:paraId="6BB77A9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14.03%</w:t>
            </w:r>
          </w:p>
        </w:tc>
        <w:tc>
          <w:tcPr>
            <w:tcW w:w="1283" w:type="dxa"/>
            <w:tcBorders>
              <w:top w:val="nil"/>
              <w:left w:val="nil"/>
              <w:bottom w:val="nil"/>
              <w:right w:val="nil"/>
            </w:tcBorders>
            <w:shd w:val="clear" w:color="auto" w:fill="auto"/>
            <w:noWrap/>
            <w:vAlign w:val="bottom"/>
            <w:hideMark/>
          </w:tcPr>
          <w:p w14:paraId="78E7D0E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4,635,046</w:t>
            </w:r>
          </w:p>
        </w:tc>
        <w:tc>
          <w:tcPr>
            <w:tcW w:w="1303" w:type="dxa"/>
            <w:tcBorders>
              <w:top w:val="nil"/>
              <w:left w:val="nil"/>
              <w:bottom w:val="nil"/>
              <w:right w:val="nil"/>
            </w:tcBorders>
            <w:shd w:val="clear" w:color="auto" w:fill="auto"/>
            <w:noWrap/>
            <w:vAlign w:val="bottom"/>
            <w:hideMark/>
          </w:tcPr>
          <w:p w14:paraId="7046B92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£305</w:t>
            </w:r>
          </w:p>
        </w:tc>
      </w:tr>
      <w:tr w:rsidR="005C192E" w:rsidRPr="005C192E" w14:paraId="05DF1FAA" w14:textId="77777777" w:rsidTr="00B25EE2">
        <w:trPr>
          <w:trHeight w:val="300"/>
        </w:trPr>
        <w:tc>
          <w:tcPr>
            <w:tcW w:w="2694" w:type="dxa"/>
            <w:tcBorders>
              <w:top w:val="nil"/>
              <w:left w:val="nil"/>
              <w:bottom w:val="nil"/>
              <w:right w:val="nil"/>
            </w:tcBorders>
            <w:shd w:val="clear" w:color="auto" w:fill="auto"/>
            <w:noWrap/>
            <w:vAlign w:val="bottom"/>
            <w:hideMark/>
          </w:tcPr>
          <w:p w14:paraId="4F9F3B3B"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Yorkshire and the Humber</w:t>
            </w:r>
          </w:p>
        </w:tc>
        <w:tc>
          <w:tcPr>
            <w:tcW w:w="1196" w:type="dxa"/>
            <w:tcBorders>
              <w:top w:val="nil"/>
              <w:left w:val="nil"/>
              <w:bottom w:val="nil"/>
              <w:right w:val="nil"/>
            </w:tcBorders>
            <w:shd w:val="clear" w:color="auto" w:fill="auto"/>
            <w:noWrap/>
            <w:vAlign w:val="bottom"/>
            <w:hideMark/>
          </w:tcPr>
          <w:p w14:paraId="2AB01C4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£43.28</w:t>
            </w:r>
          </w:p>
        </w:tc>
        <w:tc>
          <w:tcPr>
            <w:tcW w:w="1107" w:type="dxa"/>
            <w:tcBorders>
              <w:top w:val="nil"/>
              <w:left w:val="nil"/>
              <w:bottom w:val="nil"/>
              <w:right w:val="nil"/>
            </w:tcBorders>
            <w:shd w:val="clear" w:color="auto" w:fill="auto"/>
            <w:noWrap/>
            <w:vAlign w:val="bottom"/>
            <w:hideMark/>
          </w:tcPr>
          <w:p w14:paraId="413A95F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677,670</w:t>
            </w:r>
          </w:p>
        </w:tc>
        <w:tc>
          <w:tcPr>
            <w:tcW w:w="1400" w:type="dxa"/>
            <w:tcBorders>
              <w:top w:val="nil"/>
              <w:left w:val="nil"/>
              <w:bottom w:val="nil"/>
              <w:right w:val="nil"/>
            </w:tcBorders>
            <w:shd w:val="clear" w:color="auto" w:fill="auto"/>
            <w:noWrap/>
            <w:vAlign w:val="bottom"/>
            <w:hideMark/>
          </w:tcPr>
          <w:p w14:paraId="7F97A5A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£1,525</w:t>
            </w:r>
          </w:p>
        </w:tc>
        <w:tc>
          <w:tcPr>
            <w:tcW w:w="1026" w:type="dxa"/>
            <w:tcBorders>
              <w:top w:val="nil"/>
              <w:left w:val="nil"/>
              <w:bottom w:val="nil"/>
              <w:right w:val="nil"/>
            </w:tcBorders>
            <w:shd w:val="clear" w:color="auto" w:fill="auto"/>
            <w:noWrap/>
            <w:vAlign w:val="bottom"/>
            <w:hideMark/>
          </w:tcPr>
          <w:p w14:paraId="77B9F23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£499</w:t>
            </w:r>
          </w:p>
        </w:tc>
        <w:tc>
          <w:tcPr>
            <w:tcW w:w="1225" w:type="dxa"/>
            <w:tcBorders>
              <w:top w:val="nil"/>
              <w:left w:val="nil"/>
              <w:bottom w:val="nil"/>
              <w:right w:val="nil"/>
            </w:tcBorders>
            <w:shd w:val="clear" w:color="auto" w:fill="auto"/>
            <w:noWrap/>
            <w:vAlign w:val="bottom"/>
            <w:hideMark/>
          </w:tcPr>
          <w:p w14:paraId="338E3B5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8.67%</w:t>
            </w:r>
          </w:p>
        </w:tc>
        <w:tc>
          <w:tcPr>
            <w:tcW w:w="1154" w:type="dxa"/>
            <w:tcBorders>
              <w:top w:val="nil"/>
              <w:left w:val="nil"/>
              <w:bottom w:val="nil"/>
              <w:right w:val="nil"/>
            </w:tcBorders>
            <w:shd w:val="clear" w:color="auto" w:fill="auto"/>
            <w:noWrap/>
            <w:vAlign w:val="bottom"/>
            <w:hideMark/>
          </w:tcPr>
          <w:p w14:paraId="728843B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£1,430</w:t>
            </w:r>
          </w:p>
        </w:tc>
        <w:tc>
          <w:tcPr>
            <w:tcW w:w="1362" w:type="dxa"/>
            <w:tcBorders>
              <w:top w:val="nil"/>
              <w:left w:val="nil"/>
              <w:bottom w:val="nil"/>
              <w:right w:val="nil"/>
            </w:tcBorders>
            <w:shd w:val="clear" w:color="auto" w:fill="auto"/>
            <w:noWrap/>
            <w:vAlign w:val="bottom"/>
            <w:hideMark/>
          </w:tcPr>
          <w:p w14:paraId="709A90A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15.64%</w:t>
            </w:r>
          </w:p>
        </w:tc>
        <w:tc>
          <w:tcPr>
            <w:tcW w:w="1283" w:type="dxa"/>
            <w:tcBorders>
              <w:top w:val="nil"/>
              <w:left w:val="nil"/>
              <w:bottom w:val="nil"/>
              <w:right w:val="nil"/>
            </w:tcBorders>
            <w:shd w:val="clear" w:color="auto" w:fill="auto"/>
            <w:noWrap/>
            <w:vAlign w:val="bottom"/>
            <w:hideMark/>
          </w:tcPr>
          <w:p w14:paraId="74AC5A7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4,332,928</w:t>
            </w:r>
          </w:p>
        </w:tc>
        <w:tc>
          <w:tcPr>
            <w:tcW w:w="1303" w:type="dxa"/>
            <w:tcBorders>
              <w:top w:val="nil"/>
              <w:left w:val="nil"/>
              <w:bottom w:val="nil"/>
              <w:right w:val="nil"/>
            </w:tcBorders>
            <w:shd w:val="clear" w:color="auto" w:fill="auto"/>
            <w:noWrap/>
            <w:vAlign w:val="bottom"/>
            <w:hideMark/>
          </w:tcPr>
          <w:p w14:paraId="1317748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£330</w:t>
            </w:r>
          </w:p>
        </w:tc>
      </w:tr>
      <w:tr w:rsidR="005C192E" w:rsidRPr="005C192E" w14:paraId="56240B33" w14:textId="77777777" w:rsidTr="00B25EE2">
        <w:trPr>
          <w:trHeight w:val="300"/>
        </w:trPr>
        <w:tc>
          <w:tcPr>
            <w:tcW w:w="2694" w:type="dxa"/>
            <w:tcBorders>
              <w:top w:val="nil"/>
              <w:left w:val="nil"/>
              <w:bottom w:val="nil"/>
              <w:right w:val="nil"/>
            </w:tcBorders>
            <w:shd w:val="clear" w:color="auto" w:fill="auto"/>
            <w:noWrap/>
            <w:vAlign w:val="bottom"/>
            <w:hideMark/>
          </w:tcPr>
          <w:p w14:paraId="5BCE7973" w14:textId="77777777" w:rsidR="005C192E" w:rsidRPr="005C192E" w:rsidRDefault="005C192E" w:rsidP="005C192E">
            <w:pPr>
              <w:jc w:val="right"/>
              <w:rPr>
                <w:rFonts w:ascii="Calibri" w:eastAsia="Times New Roman" w:hAnsi="Calibri" w:cs="Calibri"/>
                <w:color w:val="000000"/>
                <w:sz w:val="22"/>
                <w:szCs w:val="22"/>
                <w:lang w:eastAsia="en-GB"/>
              </w:rPr>
            </w:pPr>
          </w:p>
        </w:tc>
        <w:tc>
          <w:tcPr>
            <w:tcW w:w="1196" w:type="dxa"/>
            <w:tcBorders>
              <w:top w:val="nil"/>
              <w:left w:val="nil"/>
              <w:bottom w:val="nil"/>
              <w:right w:val="nil"/>
            </w:tcBorders>
            <w:shd w:val="clear" w:color="auto" w:fill="auto"/>
            <w:noWrap/>
            <w:vAlign w:val="bottom"/>
            <w:hideMark/>
          </w:tcPr>
          <w:p w14:paraId="1B160F90" w14:textId="77777777" w:rsidR="005C192E" w:rsidRPr="005C192E" w:rsidRDefault="005C192E" w:rsidP="005C192E">
            <w:pPr>
              <w:rPr>
                <w:rFonts w:ascii="Times New Roman" w:eastAsia="Times New Roman" w:hAnsi="Times New Roman" w:cs="Times New Roman"/>
                <w:sz w:val="20"/>
                <w:szCs w:val="20"/>
                <w:lang w:eastAsia="en-GB"/>
              </w:rPr>
            </w:pPr>
          </w:p>
        </w:tc>
        <w:tc>
          <w:tcPr>
            <w:tcW w:w="1107" w:type="dxa"/>
            <w:tcBorders>
              <w:top w:val="nil"/>
              <w:left w:val="nil"/>
              <w:bottom w:val="nil"/>
              <w:right w:val="nil"/>
            </w:tcBorders>
            <w:shd w:val="clear" w:color="auto" w:fill="auto"/>
            <w:noWrap/>
            <w:vAlign w:val="bottom"/>
            <w:hideMark/>
          </w:tcPr>
          <w:p w14:paraId="385FD889" w14:textId="77777777" w:rsidR="005C192E" w:rsidRPr="005C192E" w:rsidRDefault="005C192E" w:rsidP="005C192E">
            <w:pPr>
              <w:rPr>
                <w:rFonts w:ascii="Times New Roman" w:eastAsia="Times New Roman" w:hAnsi="Times New Roman" w:cs="Times New Roman"/>
                <w:sz w:val="20"/>
                <w:szCs w:val="20"/>
                <w:lang w:eastAsia="en-GB"/>
              </w:rPr>
            </w:pPr>
          </w:p>
        </w:tc>
        <w:tc>
          <w:tcPr>
            <w:tcW w:w="1400" w:type="dxa"/>
            <w:tcBorders>
              <w:top w:val="nil"/>
              <w:left w:val="nil"/>
              <w:bottom w:val="nil"/>
              <w:right w:val="nil"/>
            </w:tcBorders>
            <w:shd w:val="clear" w:color="auto" w:fill="auto"/>
            <w:noWrap/>
            <w:vAlign w:val="bottom"/>
            <w:hideMark/>
          </w:tcPr>
          <w:p w14:paraId="5002D5B6" w14:textId="77777777" w:rsidR="005C192E" w:rsidRPr="005C192E" w:rsidRDefault="005C192E" w:rsidP="005C192E">
            <w:pPr>
              <w:rPr>
                <w:rFonts w:ascii="Times New Roman" w:eastAsia="Times New Roman" w:hAnsi="Times New Roman" w:cs="Times New Roman"/>
                <w:sz w:val="20"/>
                <w:szCs w:val="20"/>
                <w:lang w:eastAsia="en-GB"/>
              </w:rPr>
            </w:pPr>
          </w:p>
        </w:tc>
        <w:tc>
          <w:tcPr>
            <w:tcW w:w="1026" w:type="dxa"/>
            <w:tcBorders>
              <w:top w:val="nil"/>
              <w:left w:val="nil"/>
              <w:bottom w:val="nil"/>
              <w:right w:val="nil"/>
            </w:tcBorders>
            <w:shd w:val="clear" w:color="auto" w:fill="auto"/>
            <w:noWrap/>
            <w:vAlign w:val="bottom"/>
            <w:hideMark/>
          </w:tcPr>
          <w:p w14:paraId="17CD8E12" w14:textId="77777777" w:rsidR="005C192E" w:rsidRPr="005C192E" w:rsidRDefault="005C192E" w:rsidP="005C192E">
            <w:pPr>
              <w:rPr>
                <w:rFonts w:ascii="Times New Roman" w:eastAsia="Times New Roman" w:hAnsi="Times New Roman" w:cs="Times New Roman"/>
                <w:sz w:val="20"/>
                <w:szCs w:val="20"/>
                <w:lang w:eastAsia="en-GB"/>
              </w:rPr>
            </w:pPr>
          </w:p>
        </w:tc>
        <w:tc>
          <w:tcPr>
            <w:tcW w:w="1225" w:type="dxa"/>
            <w:tcBorders>
              <w:top w:val="nil"/>
              <w:left w:val="nil"/>
              <w:bottom w:val="nil"/>
              <w:right w:val="nil"/>
            </w:tcBorders>
            <w:shd w:val="clear" w:color="auto" w:fill="auto"/>
            <w:noWrap/>
            <w:vAlign w:val="bottom"/>
            <w:hideMark/>
          </w:tcPr>
          <w:p w14:paraId="43D0120B" w14:textId="77777777" w:rsidR="005C192E" w:rsidRPr="005C192E" w:rsidRDefault="005C192E" w:rsidP="005C192E">
            <w:pPr>
              <w:rPr>
                <w:rFonts w:ascii="Times New Roman" w:eastAsia="Times New Roman" w:hAnsi="Times New Roman" w:cs="Times New Roman"/>
                <w:sz w:val="20"/>
                <w:szCs w:val="20"/>
                <w:lang w:eastAsia="en-GB"/>
              </w:rPr>
            </w:pPr>
          </w:p>
        </w:tc>
        <w:tc>
          <w:tcPr>
            <w:tcW w:w="1154" w:type="dxa"/>
            <w:tcBorders>
              <w:top w:val="nil"/>
              <w:left w:val="nil"/>
              <w:bottom w:val="nil"/>
              <w:right w:val="nil"/>
            </w:tcBorders>
            <w:shd w:val="clear" w:color="auto" w:fill="auto"/>
            <w:noWrap/>
            <w:vAlign w:val="bottom"/>
            <w:hideMark/>
          </w:tcPr>
          <w:p w14:paraId="2051111B" w14:textId="77777777" w:rsidR="005C192E" w:rsidRPr="005C192E" w:rsidRDefault="005C192E" w:rsidP="005C192E">
            <w:pPr>
              <w:rPr>
                <w:rFonts w:ascii="Times New Roman" w:eastAsia="Times New Roman" w:hAnsi="Times New Roman" w:cs="Times New Roman"/>
                <w:sz w:val="20"/>
                <w:szCs w:val="20"/>
                <w:lang w:eastAsia="en-GB"/>
              </w:rPr>
            </w:pPr>
          </w:p>
        </w:tc>
        <w:tc>
          <w:tcPr>
            <w:tcW w:w="1362" w:type="dxa"/>
            <w:tcBorders>
              <w:top w:val="nil"/>
              <w:left w:val="nil"/>
              <w:bottom w:val="nil"/>
              <w:right w:val="nil"/>
            </w:tcBorders>
            <w:shd w:val="clear" w:color="auto" w:fill="auto"/>
            <w:noWrap/>
            <w:vAlign w:val="bottom"/>
            <w:hideMark/>
          </w:tcPr>
          <w:p w14:paraId="6109FBDE" w14:textId="77777777" w:rsidR="005C192E" w:rsidRPr="005C192E" w:rsidRDefault="005C192E" w:rsidP="005C192E">
            <w:pPr>
              <w:rPr>
                <w:rFonts w:ascii="Times New Roman" w:eastAsia="Times New Roman" w:hAnsi="Times New Roman" w:cs="Times New Roman"/>
                <w:sz w:val="20"/>
                <w:szCs w:val="20"/>
                <w:lang w:eastAsia="en-GB"/>
              </w:rPr>
            </w:pPr>
          </w:p>
        </w:tc>
        <w:tc>
          <w:tcPr>
            <w:tcW w:w="1283" w:type="dxa"/>
            <w:tcBorders>
              <w:top w:val="nil"/>
              <w:left w:val="nil"/>
              <w:bottom w:val="nil"/>
              <w:right w:val="nil"/>
            </w:tcBorders>
            <w:shd w:val="clear" w:color="auto" w:fill="auto"/>
            <w:noWrap/>
            <w:vAlign w:val="bottom"/>
            <w:hideMark/>
          </w:tcPr>
          <w:p w14:paraId="5710634A" w14:textId="77777777" w:rsidR="005C192E" w:rsidRPr="005C192E" w:rsidRDefault="005C192E" w:rsidP="005C192E">
            <w:pPr>
              <w:rPr>
                <w:rFonts w:ascii="Times New Roman" w:eastAsia="Times New Roman" w:hAnsi="Times New Roman" w:cs="Times New Roman"/>
                <w:sz w:val="20"/>
                <w:szCs w:val="20"/>
                <w:lang w:eastAsia="en-GB"/>
              </w:rPr>
            </w:pPr>
          </w:p>
        </w:tc>
        <w:tc>
          <w:tcPr>
            <w:tcW w:w="1303" w:type="dxa"/>
            <w:tcBorders>
              <w:top w:val="nil"/>
              <w:left w:val="nil"/>
              <w:bottom w:val="nil"/>
              <w:right w:val="nil"/>
            </w:tcBorders>
            <w:shd w:val="clear" w:color="auto" w:fill="auto"/>
            <w:noWrap/>
            <w:vAlign w:val="bottom"/>
            <w:hideMark/>
          </w:tcPr>
          <w:p w14:paraId="2ABE0073" w14:textId="77777777" w:rsidR="005C192E" w:rsidRPr="005C192E" w:rsidRDefault="005C192E" w:rsidP="005C192E">
            <w:pPr>
              <w:rPr>
                <w:rFonts w:ascii="Times New Roman" w:eastAsia="Times New Roman" w:hAnsi="Times New Roman" w:cs="Times New Roman"/>
                <w:sz w:val="20"/>
                <w:szCs w:val="20"/>
                <w:lang w:eastAsia="en-GB"/>
              </w:rPr>
            </w:pPr>
          </w:p>
        </w:tc>
      </w:tr>
      <w:tr w:rsidR="005C192E" w:rsidRPr="005C192E" w14:paraId="27D9DCC6" w14:textId="77777777" w:rsidTr="00B25EE2">
        <w:trPr>
          <w:trHeight w:val="300"/>
        </w:trPr>
        <w:tc>
          <w:tcPr>
            <w:tcW w:w="2694" w:type="dxa"/>
            <w:tcBorders>
              <w:top w:val="single" w:sz="4" w:space="0" w:color="auto"/>
              <w:left w:val="nil"/>
              <w:bottom w:val="single" w:sz="4" w:space="0" w:color="auto"/>
              <w:right w:val="nil"/>
            </w:tcBorders>
            <w:shd w:val="clear" w:color="auto" w:fill="auto"/>
            <w:noWrap/>
            <w:vAlign w:val="bottom"/>
            <w:hideMark/>
          </w:tcPr>
          <w:p w14:paraId="3FCE920C"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196" w:type="dxa"/>
            <w:tcBorders>
              <w:top w:val="single" w:sz="4" w:space="0" w:color="auto"/>
              <w:left w:val="nil"/>
              <w:bottom w:val="single" w:sz="4" w:space="0" w:color="auto"/>
              <w:right w:val="nil"/>
            </w:tcBorders>
            <w:shd w:val="clear" w:color="auto" w:fill="auto"/>
            <w:noWrap/>
            <w:vAlign w:val="bottom"/>
            <w:hideMark/>
          </w:tcPr>
          <w:p w14:paraId="72C5AD20"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107" w:type="dxa"/>
            <w:tcBorders>
              <w:top w:val="single" w:sz="4" w:space="0" w:color="auto"/>
              <w:left w:val="nil"/>
              <w:bottom w:val="single" w:sz="4" w:space="0" w:color="auto"/>
              <w:right w:val="nil"/>
            </w:tcBorders>
            <w:shd w:val="clear" w:color="auto" w:fill="auto"/>
            <w:noWrap/>
            <w:vAlign w:val="bottom"/>
            <w:hideMark/>
          </w:tcPr>
          <w:p w14:paraId="248F8B8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6,131,207</w:t>
            </w:r>
          </w:p>
        </w:tc>
        <w:tc>
          <w:tcPr>
            <w:tcW w:w="1400" w:type="dxa"/>
            <w:tcBorders>
              <w:top w:val="single" w:sz="4" w:space="0" w:color="auto"/>
              <w:left w:val="nil"/>
              <w:bottom w:val="single" w:sz="4" w:space="0" w:color="auto"/>
              <w:right w:val="nil"/>
            </w:tcBorders>
            <w:shd w:val="clear" w:color="auto" w:fill="auto"/>
            <w:noWrap/>
            <w:vAlign w:val="bottom"/>
            <w:hideMark/>
          </w:tcPr>
          <w:p w14:paraId="31E7967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£13,598</w:t>
            </w:r>
          </w:p>
        </w:tc>
        <w:tc>
          <w:tcPr>
            <w:tcW w:w="1026" w:type="dxa"/>
            <w:tcBorders>
              <w:top w:val="single" w:sz="4" w:space="0" w:color="auto"/>
              <w:left w:val="nil"/>
              <w:bottom w:val="single" w:sz="4" w:space="0" w:color="auto"/>
              <w:right w:val="nil"/>
            </w:tcBorders>
            <w:shd w:val="clear" w:color="auto" w:fill="auto"/>
            <w:noWrap/>
            <w:vAlign w:val="bottom"/>
            <w:hideMark/>
          </w:tcPr>
          <w:p w14:paraId="1C848C28"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225" w:type="dxa"/>
            <w:tcBorders>
              <w:top w:val="single" w:sz="4" w:space="0" w:color="auto"/>
              <w:left w:val="nil"/>
              <w:bottom w:val="single" w:sz="4" w:space="0" w:color="auto"/>
              <w:right w:val="nil"/>
            </w:tcBorders>
            <w:shd w:val="clear" w:color="auto" w:fill="auto"/>
            <w:noWrap/>
            <w:vAlign w:val="bottom"/>
            <w:hideMark/>
          </w:tcPr>
          <w:p w14:paraId="24019919"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154" w:type="dxa"/>
            <w:tcBorders>
              <w:top w:val="single" w:sz="4" w:space="0" w:color="auto"/>
              <w:left w:val="nil"/>
              <w:bottom w:val="single" w:sz="4" w:space="0" w:color="auto"/>
              <w:right w:val="nil"/>
            </w:tcBorders>
            <w:shd w:val="clear" w:color="auto" w:fill="auto"/>
            <w:noWrap/>
            <w:vAlign w:val="bottom"/>
            <w:hideMark/>
          </w:tcPr>
          <w:p w14:paraId="6C5B214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£12,748</w:t>
            </w:r>
          </w:p>
        </w:tc>
        <w:tc>
          <w:tcPr>
            <w:tcW w:w="1362" w:type="dxa"/>
            <w:tcBorders>
              <w:top w:val="single" w:sz="4" w:space="0" w:color="auto"/>
              <w:left w:val="nil"/>
              <w:bottom w:val="single" w:sz="4" w:space="0" w:color="auto"/>
              <w:right w:val="nil"/>
            </w:tcBorders>
            <w:shd w:val="clear" w:color="auto" w:fill="auto"/>
            <w:noWrap/>
            <w:vAlign w:val="bottom"/>
            <w:hideMark/>
          </w:tcPr>
          <w:p w14:paraId="7F17BE42"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283" w:type="dxa"/>
            <w:tcBorders>
              <w:top w:val="single" w:sz="4" w:space="0" w:color="auto"/>
              <w:left w:val="nil"/>
              <w:bottom w:val="single" w:sz="4" w:space="0" w:color="auto"/>
              <w:right w:val="nil"/>
            </w:tcBorders>
            <w:shd w:val="clear" w:color="auto" w:fill="auto"/>
            <w:noWrap/>
            <w:vAlign w:val="bottom"/>
            <w:hideMark/>
          </w:tcPr>
          <w:p w14:paraId="4CEAEFB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44,255,771</w:t>
            </w:r>
          </w:p>
        </w:tc>
        <w:tc>
          <w:tcPr>
            <w:tcW w:w="1303" w:type="dxa"/>
            <w:tcBorders>
              <w:top w:val="single" w:sz="4" w:space="0" w:color="auto"/>
              <w:left w:val="nil"/>
              <w:bottom w:val="single" w:sz="4" w:space="0" w:color="auto"/>
              <w:right w:val="nil"/>
            </w:tcBorders>
            <w:shd w:val="clear" w:color="auto" w:fill="auto"/>
            <w:noWrap/>
            <w:vAlign w:val="bottom"/>
            <w:hideMark/>
          </w:tcPr>
          <w:p w14:paraId="6BFB6EE3"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£288</w:t>
            </w:r>
          </w:p>
        </w:tc>
      </w:tr>
    </w:tbl>
    <w:p w14:paraId="6AFE7B42" w14:textId="3FCB894A" w:rsidR="004E2870" w:rsidRDefault="004E2870" w:rsidP="00391EBD">
      <w:pPr>
        <w:rPr>
          <w:b/>
          <w:bCs/>
        </w:rPr>
      </w:pPr>
    </w:p>
    <w:p w14:paraId="7E5EAE86" w14:textId="3A06E9C9" w:rsidR="004E2870" w:rsidRDefault="004E2870" w:rsidP="00391EBD">
      <w:pPr>
        <w:rPr>
          <w:b/>
          <w:bCs/>
        </w:rPr>
      </w:pPr>
    </w:p>
    <w:p w14:paraId="772BDC42" w14:textId="77777777" w:rsidR="00A07E46" w:rsidRDefault="00A07E46" w:rsidP="00A07E46">
      <w:pPr>
        <w:rPr>
          <w:b/>
          <w:bCs/>
        </w:rPr>
      </w:pPr>
    </w:p>
    <w:p w14:paraId="5F558E00" w14:textId="34C70315" w:rsidR="00004A3E" w:rsidRDefault="00004A3E" w:rsidP="00A07E46">
      <w:pPr>
        <w:rPr>
          <w:rFonts w:ascii="Calibri" w:eastAsia="Times New Roman" w:hAnsi="Calibri" w:cs="Calibri"/>
          <w:color w:val="000000"/>
          <w:sz w:val="22"/>
          <w:szCs w:val="22"/>
          <w:lang w:eastAsia="en-GB"/>
        </w:rPr>
        <w:sectPr w:rsidR="00004A3E" w:rsidSect="00586DB1">
          <w:pgSz w:w="16838" w:h="11906" w:orient="landscape"/>
          <w:pgMar w:top="1440" w:right="1440" w:bottom="1440" w:left="1440" w:header="709" w:footer="709" w:gutter="0"/>
          <w:cols w:space="708"/>
          <w:docGrid w:linePitch="360"/>
        </w:sectPr>
      </w:pPr>
    </w:p>
    <w:p w14:paraId="3F803E05" w14:textId="429066F8" w:rsidR="008F27C8" w:rsidRPr="00807B07" w:rsidRDefault="008F27C8" w:rsidP="00351548">
      <w:pPr>
        <w:rPr>
          <w:rFonts w:ascii="Calibri" w:eastAsia="Times New Roman" w:hAnsi="Calibri" w:cs="Calibri"/>
          <w:b/>
          <w:bCs/>
          <w:color w:val="000000"/>
          <w:sz w:val="22"/>
          <w:szCs w:val="22"/>
          <w:lang w:eastAsia="en-GB"/>
        </w:rPr>
      </w:pPr>
      <w:r w:rsidRPr="008F27C8">
        <w:rPr>
          <w:rFonts w:ascii="Calibri" w:eastAsia="Times New Roman" w:hAnsi="Calibri" w:cs="Calibri"/>
          <w:b/>
          <w:bCs/>
          <w:color w:val="000000"/>
          <w:sz w:val="22"/>
          <w:szCs w:val="22"/>
          <w:lang w:eastAsia="en-GB"/>
        </w:rPr>
        <w:lastRenderedPageBreak/>
        <w:t>Table 4. Expenditure in the local authorities with the highest expenditure as a proportion of income</w:t>
      </w:r>
    </w:p>
    <w:tbl>
      <w:tblPr>
        <w:tblW w:w="11057" w:type="dxa"/>
        <w:tblLook w:val="04A0" w:firstRow="1" w:lastRow="0" w:firstColumn="1" w:lastColumn="0" w:noHBand="0" w:noVBand="1"/>
      </w:tblPr>
      <w:tblGrid>
        <w:gridCol w:w="1660"/>
        <w:gridCol w:w="1199"/>
        <w:gridCol w:w="1940"/>
        <w:gridCol w:w="1480"/>
        <w:gridCol w:w="1820"/>
        <w:gridCol w:w="1700"/>
        <w:gridCol w:w="1258"/>
      </w:tblGrid>
      <w:tr w:rsidR="00FB3E66" w:rsidRPr="00FB3E66" w14:paraId="2CB096FA" w14:textId="77777777" w:rsidTr="000919B6">
        <w:trPr>
          <w:trHeight w:val="300"/>
        </w:trPr>
        <w:tc>
          <w:tcPr>
            <w:tcW w:w="1660" w:type="dxa"/>
            <w:tcBorders>
              <w:top w:val="single" w:sz="4" w:space="0" w:color="auto"/>
              <w:left w:val="nil"/>
              <w:bottom w:val="single" w:sz="4" w:space="0" w:color="auto"/>
              <w:right w:val="nil"/>
            </w:tcBorders>
            <w:shd w:val="clear" w:color="auto" w:fill="auto"/>
            <w:noWrap/>
            <w:vAlign w:val="bottom"/>
            <w:hideMark/>
          </w:tcPr>
          <w:p w14:paraId="166F6C85"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Region</w:t>
            </w:r>
          </w:p>
        </w:tc>
        <w:tc>
          <w:tcPr>
            <w:tcW w:w="1199" w:type="dxa"/>
            <w:tcBorders>
              <w:top w:val="single" w:sz="4" w:space="0" w:color="auto"/>
              <w:left w:val="nil"/>
              <w:bottom w:val="single" w:sz="4" w:space="0" w:color="auto"/>
              <w:right w:val="nil"/>
            </w:tcBorders>
            <w:shd w:val="clear" w:color="auto" w:fill="auto"/>
            <w:noWrap/>
            <w:vAlign w:val="bottom"/>
            <w:hideMark/>
          </w:tcPr>
          <w:p w14:paraId="4BA2F7F1"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Prevalence</w:t>
            </w:r>
          </w:p>
        </w:tc>
        <w:tc>
          <w:tcPr>
            <w:tcW w:w="1940" w:type="dxa"/>
            <w:tcBorders>
              <w:top w:val="single" w:sz="4" w:space="0" w:color="auto"/>
              <w:left w:val="nil"/>
              <w:bottom w:val="single" w:sz="4" w:space="0" w:color="auto"/>
              <w:right w:val="nil"/>
            </w:tcBorders>
            <w:shd w:val="clear" w:color="auto" w:fill="auto"/>
            <w:noWrap/>
            <w:vAlign w:val="bottom"/>
            <w:hideMark/>
          </w:tcPr>
          <w:p w14:paraId="460EB948"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Weekly spend (£)</w:t>
            </w:r>
          </w:p>
        </w:tc>
        <w:tc>
          <w:tcPr>
            <w:tcW w:w="1480" w:type="dxa"/>
            <w:tcBorders>
              <w:top w:val="single" w:sz="4" w:space="0" w:color="auto"/>
              <w:left w:val="nil"/>
              <w:bottom w:val="single" w:sz="4" w:space="0" w:color="auto"/>
              <w:right w:val="nil"/>
            </w:tcBorders>
            <w:shd w:val="clear" w:color="auto" w:fill="auto"/>
            <w:noWrap/>
            <w:vAlign w:val="bottom"/>
            <w:hideMark/>
          </w:tcPr>
          <w:p w14:paraId="3DE6EC1A"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 of income</w:t>
            </w:r>
          </w:p>
        </w:tc>
        <w:tc>
          <w:tcPr>
            <w:tcW w:w="1820" w:type="dxa"/>
            <w:tcBorders>
              <w:top w:val="single" w:sz="4" w:space="0" w:color="auto"/>
              <w:left w:val="nil"/>
              <w:bottom w:val="single" w:sz="4" w:space="0" w:color="auto"/>
              <w:right w:val="nil"/>
            </w:tcBorders>
            <w:shd w:val="clear" w:color="auto" w:fill="auto"/>
            <w:noWrap/>
            <w:vAlign w:val="bottom"/>
            <w:hideMark/>
          </w:tcPr>
          <w:p w14:paraId="5EFC7F54"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Annual Income (£)</w:t>
            </w:r>
          </w:p>
        </w:tc>
        <w:tc>
          <w:tcPr>
            <w:tcW w:w="1700" w:type="dxa"/>
            <w:tcBorders>
              <w:top w:val="single" w:sz="4" w:space="0" w:color="auto"/>
              <w:left w:val="nil"/>
              <w:bottom w:val="single" w:sz="4" w:space="0" w:color="auto"/>
              <w:right w:val="nil"/>
            </w:tcBorders>
            <w:shd w:val="clear" w:color="auto" w:fill="auto"/>
            <w:noWrap/>
            <w:vAlign w:val="bottom"/>
            <w:hideMark/>
          </w:tcPr>
          <w:p w14:paraId="17ADAA36"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Dividend (£m)</w:t>
            </w:r>
          </w:p>
        </w:tc>
        <w:tc>
          <w:tcPr>
            <w:tcW w:w="1258" w:type="dxa"/>
            <w:tcBorders>
              <w:top w:val="single" w:sz="4" w:space="0" w:color="auto"/>
              <w:left w:val="nil"/>
              <w:bottom w:val="single" w:sz="4" w:space="0" w:color="auto"/>
              <w:right w:val="nil"/>
            </w:tcBorders>
            <w:shd w:val="clear" w:color="auto" w:fill="auto"/>
            <w:noWrap/>
            <w:vAlign w:val="bottom"/>
            <w:hideMark/>
          </w:tcPr>
          <w:p w14:paraId="7C679448"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Dividend per capita</w:t>
            </w:r>
          </w:p>
        </w:tc>
      </w:tr>
      <w:tr w:rsidR="00FB3E66" w:rsidRPr="00FB3E66" w14:paraId="2B0880E2" w14:textId="77777777" w:rsidTr="000919B6">
        <w:trPr>
          <w:trHeight w:val="300"/>
        </w:trPr>
        <w:tc>
          <w:tcPr>
            <w:tcW w:w="1660" w:type="dxa"/>
            <w:tcBorders>
              <w:top w:val="nil"/>
              <w:left w:val="nil"/>
              <w:bottom w:val="nil"/>
              <w:right w:val="nil"/>
            </w:tcBorders>
            <w:shd w:val="clear" w:color="auto" w:fill="auto"/>
            <w:noWrap/>
            <w:vAlign w:val="bottom"/>
            <w:hideMark/>
          </w:tcPr>
          <w:p w14:paraId="0D9CC260"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51D9904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14.90%</w:t>
            </w:r>
          </w:p>
        </w:tc>
        <w:tc>
          <w:tcPr>
            <w:tcW w:w="1940" w:type="dxa"/>
            <w:tcBorders>
              <w:top w:val="nil"/>
              <w:left w:val="nil"/>
              <w:bottom w:val="nil"/>
              <w:right w:val="nil"/>
            </w:tcBorders>
            <w:shd w:val="clear" w:color="auto" w:fill="auto"/>
            <w:noWrap/>
            <w:vAlign w:val="bottom"/>
            <w:hideMark/>
          </w:tcPr>
          <w:p w14:paraId="2280BE80"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£63.30</w:t>
            </w:r>
          </w:p>
        </w:tc>
        <w:tc>
          <w:tcPr>
            <w:tcW w:w="1480" w:type="dxa"/>
            <w:tcBorders>
              <w:top w:val="nil"/>
              <w:left w:val="nil"/>
              <w:bottom w:val="nil"/>
              <w:right w:val="nil"/>
            </w:tcBorders>
            <w:shd w:val="clear" w:color="auto" w:fill="auto"/>
            <w:noWrap/>
            <w:vAlign w:val="bottom"/>
            <w:hideMark/>
          </w:tcPr>
          <w:p w14:paraId="4018EBA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13.77%</w:t>
            </w:r>
          </w:p>
        </w:tc>
        <w:tc>
          <w:tcPr>
            <w:tcW w:w="1820" w:type="dxa"/>
            <w:tcBorders>
              <w:top w:val="nil"/>
              <w:left w:val="nil"/>
              <w:bottom w:val="nil"/>
              <w:right w:val="nil"/>
            </w:tcBorders>
            <w:shd w:val="clear" w:color="auto" w:fill="auto"/>
            <w:noWrap/>
            <w:vAlign w:val="bottom"/>
            <w:hideMark/>
          </w:tcPr>
          <w:p w14:paraId="17150D28"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£23,906</w:t>
            </w:r>
          </w:p>
        </w:tc>
        <w:tc>
          <w:tcPr>
            <w:tcW w:w="1700" w:type="dxa"/>
            <w:tcBorders>
              <w:top w:val="nil"/>
              <w:left w:val="nil"/>
              <w:bottom w:val="nil"/>
              <w:right w:val="nil"/>
            </w:tcBorders>
            <w:shd w:val="clear" w:color="auto" w:fill="auto"/>
            <w:noWrap/>
            <w:vAlign w:val="bottom"/>
            <w:hideMark/>
          </w:tcPr>
          <w:p w14:paraId="1DA686CF"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£46.282</w:t>
            </w:r>
          </w:p>
        </w:tc>
        <w:tc>
          <w:tcPr>
            <w:tcW w:w="1258" w:type="dxa"/>
            <w:tcBorders>
              <w:top w:val="nil"/>
              <w:left w:val="nil"/>
              <w:bottom w:val="nil"/>
              <w:right w:val="nil"/>
            </w:tcBorders>
            <w:shd w:val="clear" w:color="auto" w:fill="auto"/>
            <w:noWrap/>
            <w:vAlign w:val="bottom"/>
            <w:hideMark/>
          </w:tcPr>
          <w:p w14:paraId="188E6D6C"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£460</w:t>
            </w:r>
          </w:p>
        </w:tc>
      </w:tr>
      <w:tr w:rsidR="00FB3E66" w:rsidRPr="00FB3E66" w14:paraId="43547027" w14:textId="77777777" w:rsidTr="000919B6">
        <w:trPr>
          <w:trHeight w:val="300"/>
        </w:trPr>
        <w:tc>
          <w:tcPr>
            <w:tcW w:w="1660" w:type="dxa"/>
            <w:tcBorders>
              <w:top w:val="nil"/>
              <w:left w:val="nil"/>
              <w:bottom w:val="nil"/>
              <w:right w:val="nil"/>
            </w:tcBorders>
            <w:shd w:val="clear" w:color="auto" w:fill="auto"/>
            <w:noWrap/>
            <w:vAlign w:val="bottom"/>
            <w:hideMark/>
          </w:tcPr>
          <w:p w14:paraId="00451DDF"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East</w:t>
            </w:r>
          </w:p>
        </w:tc>
        <w:tc>
          <w:tcPr>
            <w:tcW w:w="1199" w:type="dxa"/>
            <w:tcBorders>
              <w:top w:val="nil"/>
              <w:left w:val="nil"/>
              <w:bottom w:val="nil"/>
              <w:right w:val="nil"/>
            </w:tcBorders>
            <w:shd w:val="clear" w:color="auto" w:fill="auto"/>
            <w:noWrap/>
            <w:vAlign w:val="bottom"/>
            <w:hideMark/>
          </w:tcPr>
          <w:p w14:paraId="7697973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19.26%</w:t>
            </w:r>
          </w:p>
        </w:tc>
        <w:tc>
          <w:tcPr>
            <w:tcW w:w="1940" w:type="dxa"/>
            <w:tcBorders>
              <w:top w:val="nil"/>
              <w:left w:val="nil"/>
              <w:bottom w:val="nil"/>
              <w:right w:val="nil"/>
            </w:tcBorders>
            <w:shd w:val="clear" w:color="auto" w:fill="auto"/>
            <w:noWrap/>
            <w:vAlign w:val="bottom"/>
            <w:hideMark/>
          </w:tcPr>
          <w:p w14:paraId="3091742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£56.94</w:t>
            </w:r>
          </w:p>
        </w:tc>
        <w:tc>
          <w:tcPr>
            <w:tcW w:w="1480" w:type="dxa"/>
            <w:tcBorders>
              <w:top w:val="nil"/>
              <w:left w:val="nil"/>
              <w:bottom w:val="nil"/>
              <w:right w:val="nil"/>
            </w:tcBorders>
            <w:shd w:val="clear" w:color="auto" w:fill="auto"/>
            <w:noWrap/>
            <w:vAlign w:val="bottom"/>
            <w:hideMark/>
          </w:tcPr>
          <w:p w14:paraId="5721A33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13.50%</w:t>
            </w:r>
          </w:p>
        </w:tc>
        <w:tc>
          <w:tcPr>
            <w:tcW w:w="1820" w:type="dxa"/>
            <w:tcBorders>
              <w:top w:val="nil"/>
              <w:left w:val="nil"/>
              <w:bottom w:val="nil"/>
              <w:right w:val="nil"/>
            </w:tcBorders>
            <w:shd w:val="clear" w:color="auto" w:fill="auto"/>
            <w:noWrap/>
            <w:vAlign w:val="bottom"/>
            <w:hideMark/>
          </w:tcPr>
          <w:p w14:paraId="407EF41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£21,925</w:t>
            </w:r>
          </w:p>
        </w:tc>
        <w:tc>
          <w:tcPr>
            <w:tcW w:w="1700" w:type="dxa"/>
            <w:tcBorders>
              <w:top w:val="nil"/>
              <w:left w:val="nil"/>
              <w:bottom w:val="nil"/>
              <w:right w:val="nil"/>
            </w:tcBorders>
            <w:shd w:val="clear" w:color="auto" w:fill="auto"/>
            <w:noWrap/>
            <w:vAlign w:val="bottom"/>
            <w:hideMark/>
          </w:tcPr>
          <w:p w14:paraId="61669C9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£39.358</w:t>
            </w:r>
          </w:p>
        </w:tc>
        <w:tc>
          <w:tcPr>
            <w:tcW w:w="1258" w:type="dxa"/>
            <w:tcBorders>
              <w:top w:val="nil"/>
              <w:left w:val="nil"/>
              <w:bottom w:val="nil"/>
              <w:right w:val="nil"/>
            </w:tcBorders>
            <w:shd w:val="clear" w:color="auto" w:fill="auto"/>
            <w:noWrap/>
            <w:vAlign w:val="bottom"/>
            <w:hideMark/>
          </w:tcPr>
          <w:p w14:paraId="3891902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£535</w:t>
            </w:r>
          </w:p>
        </w:tc>
      </w:tr>
      <w:tr w:rsidR="00FB3E66" w:rsidRPr="00FB3E66" w14:paraId="0E47012D" w14:textId="77777777" w:rsidTr="000919B6">
        <w:trPr>
          <w:trHeight w:val="300"/>
        </w:trPr>
        <w:tc>
          <w:tcPr>
            <w:tcW w:w="1660" w:type="dxa"/>
            <w:tcBorders>
              <w:top w:val="nil"/>
              <w:left w:val="nil"/>
              <w:bottom w:val="nil"/>
              <w:right w:val="nil"/>
            </w:tcBorders>
            <w:shd w:val="clear" w:color="auto" w:fill="auto"/>
            <w:noWrap/>
            <w:vAlign w:val="bottom"/>
            <w:hideMark/>
          </w:tcPr>
          <w:p w14:paraId="195F5A4B"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7A17A5B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19.09%</w:t>
            </w:r>
          </w:p>
        </w:tc>
        <w:tc>
          <w:tcPr>
            <w:tcW w:w="1940" w:type="dxa"/>
            <w:tcBorders>
              <w:top w:val="nil"/>
              <w:left w:val="nil"/>
              <w:bottom w:val="nil"/>
              <w:right w:val="nil"/>
            </w:tcBorders>
            <w:shd w:val="clear" w:color="auto" w:fill="auto"/>
            <w:noWrap/>
            <w:vAlign w:val="bottom"/>
            <w:hideMark/>
          </w:tcPr>
          <w:p w14:paraId="783D5FB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£59.53</w:t>
            </w:r>
          </w:p>
        </w:tc>
        <w:tc>
          <w:tcPr>
            <w:tcW w:w="1480" w:type="dxa"/>
            <w:tcBorders>
              <w:top w:val="nil"/>
              <w:left w:val="nil"/>
              <w:bottom w:val="nil"/>
              <w:right w:val="nil"/>
            </w:tcBorders>
            <w:shd w:val="clear" w:color="auto" w:fill="auto"/>
            <w:noWrap/>
            <w:vAlign w:val="bottom"/>
            <w:hideMark/>
          </w:tcPr>
          <w:p w14:paraId="658D70E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13.49%</w:t>
            </w:r>
          </w:p>
        </w:tc>
        <w:tc>
          <w:tcPr>
            <w:tcW w:w="1820" w:type="dxa"/>
            <w:tcBorders>
              <w:top w:val="nil"/>
              <w:left w:val="nil"/>
              <w:bottom w:val="nil"/>
              <w:right w:val="nil"/>
            </w:tcBorders>
            <w:shd w:val="clear" w:color="auto" w:fill="auto"/>
            <w:noWrap/>
            <w:vAlign w:val="bottom"/>
            <w:hideMark/>
          </w:tcPr>
          <w:p w14:paraId="7E31392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£22,953</w:t>
            </w:r>
          </w:p>
        </w:tc>
        <w:tc>
          <w:tcPr>
            <w:tcW w:w="1700" w:type="dxa"/>
            <w:tcBorders>
              <w:top w:val="nil"/>
              <w:left w:val="nil"/>
              <w:bottom w:val="nil"/>
              <w:right w:val="nil"/>
            </w:tcBorders>
            <w:shd w:val="clear" w:color="auto" w:fill="auto"/>
            <w:noWrap/>
            <w:vAlign w:val="bottom"/>
            <w:hideMark/>
          </w:tcPr>
          <w:p w14:paraId="4169F12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£111.542</w:t>
            </w:r>
          </w:p>
        </w:tc>
        <w:tc>
          <w:tcPr>
            <w:tcW w:w="1258" w:type="dxa"/>
            <w:tcBorders>
              <w:top w:val="nil"/>
              <w:left w:val="nil"/>
              <w:bottom w:val="nil"/>
              <w:right w:val="nil"/>
            </w:tcBorders>
            <w:shd w:val="clear" w:color="auto" w:fill="auto"/>
            <w:noWrap/>
            <w:vAlign w:val="bottom"/>
            <w:hideMark/>
          </w:tcPr>
          <w:p w14:paraId="1854F4F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£554</w:t>
            </w:r>
          </w:p>
        </w:tc>
      </w:tr>
      <w:tr w:rsidR="00FB3E66" w:rsidRPr="00FB3E66" w14:paraId="317422F3" w14:textId="77777777" w:rsidTr="000919B6">
        <w:trPr>
          <w:trHeight w:val="300"/>
        </w:trPr>
        <w:tc>
          <w:tcPr>
            <w:tcW w:w="1660" w:type="dxa"/>
            <w:tcBorders>
              <w:top w:val="nil"/>
              <w:left w:val="nil"/>
              <w:bottom w:val="nil"/>
              <w:right w:val="nil"/>
            </w:tcBorders>
            <w:shd w:val="clear" w:color="auto" w:fill="auto"/>
            <w:noWrap/>
            <w:vAlign w:val="bottom"/>
            <w:hideMark/>
          </w:tcPr>
          <w:p w14:paraId="5504D378"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East</w:t>
            </w:r>
          </w:p>
        </w:tc>
        <w:tc>
          <w:tcPr>
            <w:tcW w:w="1199" w:type="dxa"/>
            <w:tcBorders>
              <w:top w:val="nil"/>
              <w:left w:val="nil"/>
              <w:bottom w:val="nil"/>
              <w:right w:val="nil"/>
            </w:tcBorders>
            <w:shd w:val="clear" w:color="auto" w:fill="auto"/>
            <w:noWrap/>
            <w:vAlign w:val="bottom"/>
            <w:hideMark/>
          </w:tcPr>
          <w:p w14:paraId="35317E4F"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17.17%</w:t>
            </w:r>
          </w:p>
        </w:tc>
        <w:tc>
          <w:tcPr>
            <w:tcW w:w="1940" w:type="dxa"/>
            <w:tcBorders>
              <w:top w:val="nil"/>
              <w:left w:val="nil"/>
              <w:bottom w:val="nil"/>
              <w:right w:val="nil"/>
            </w:tcBorders>
            <w:shd w:val="clear" w:color="auto" w:fill="auto"/>
            <w:noWrap/>
            <w:vAlign w:val="bottom"/>
            <w:hideMark/>
          </w:tcPr>
          <w:p w14:paraId="46C75CC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£56.96</w:t>
            </w:r>
          </w:p>
        </w:tc>
        <w:tc>
          <w:tcPr>
            <w:tcW w:w="1480" w:type="dxa"/>
            <w:tcBorders>
              <w:top w:val="nil"/>
              <w:left w:val="nil"/>
              <w:bottom w:val="nil"/>
              <w:right w:val="nil"/>
            </w:tcBorders>
            <w:shd w:val="clear" w:color="auto" w:fill="auto"/>
            <w:noWrap/>
            <w:vAlign w:val="bottom"/>
            <w:hideMark/>
          </w:tcPr>
          <w:p w14:paraId="693E8A4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13.27%</w:t>
            </w:r>
          </w:p>
        </w:tc>
        <w:tc>
          <w:tcPr>
            <w:tcW w:w="1820" w:type="dxa"/>
            <w:tcBorders>
              <w:top w:val="nil"/>
              <w:left w:val="nil"/>
              <w:bottom w:val="nil"/>
              <w:right w:val="nil"/>
            </w:tcBorders>
            <w:shd w:val="clear" w:color="auto" w:fill="auto"/>
            <w:noWrap/>
            <w:vAlign w:val="bottom"/>
            <w:hideMark/>
          </w:tcPr>
          <w:p w14:paraId="1F4C36D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£22,326</w:t>
            </w:r>
          </w:p>
        </w:tc>
        <w:tc>
          <w:tcPr>
            <w:tcW w:w="1700" w:type="dxa"/>
            <w:tcBorders>
              <w:top w:val="nil"/>
              <w:left w:val="nil"/>
              <w:bottom w:val="nil"/>
              <w:right w:val="nil"/>
            </w:tcBorders>
            <w:shd w:val="clear" w:color="auto" w:fill="auto"/>
            <w:noWrap/>
            <w:vAlign w:val="bottom"/>
            <w:hideMark/>
          </w:tcPr>
          <w:p w14:paraId="49E0968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£51.588</w:t>
            </w:r>
          </w:p>
        </w:tc>
        <w:tc>
          <w:tcPr>
            <w:tcW w:w="1258" w:type="dxa"/>
            <w:tcBorders>
              <w:top w:val="nil"/>
              <w:left w:val="nil"/>
              <w:bottom w:val="nil"/>
              <w:right w:val="nil"/>
            </w:tcBorders>
            <w:shd w:val="clear" w:color="auto" w:fill="auto"/>
            <w:noWrap/>
            <w:vAlign w:val="bottom"/>
            <w:hideMark/>
          </w:tcPr>
          <w:p w14:paraId="47FC346D"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£477</w:t>
            </w:r>
          </w:p>
        </w:tc>
      </w:tr>
      <w:tr w:rsidR="00FB3E66" w:rsidRPr="00FB3E66" w14:paraId="0417EE6C" w14:textId="77777777" w:rsidTr="000919B6">
        <w:trPr>
          <w:trHeight w:val="300"/>
        </w:trPr>
        <w:tc>
          <w:tcPr>
            <w:tcW w:w="1660" w:type="dxa"/>
            <w:tcBorders>
              <w:top w:val="nil"/>
              <w:left w:val="nil"/>
              <w:bottom w:val="nil"/>
              <w:right w:val="nil"/>
            </w:tcBorders>
            <w:shd w:val="clear" w:color="auto" w:fill="auto"/>
            <w:noWrap/>
            <w:vAlign w:val="bottom"/>
            <w:hideMark/>
          </w:tcPr>
          <w:p w14:paraId="4F6D8697"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East of England</w:t>
            </w:r>
          </w:p>
        </w:tc>
        <w:tc>
          <w:tcPr>
            <w:tcW w:w="1199" w:type="dxa"/>
            <w:tcBorders>
              <w:top w:val="nil"/>
              <w:left w:val="nil"/>
              <w:bottom w:val="nil"/>
              <w:right w:val="nil"/>
            </w:tcBorders>
            <w:shd w:val="clear" w:color="auto" w:fill="auto"/>
            <w:noWrap/>
            <w:vAlign w:val="bottom"/>
            <w:hideMark/>
          </w:tcPr>
          <w:p w14:paraId="37D11F2E"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16.84%</w:t>
            </w:r>
          </w:p>
        </w:tc>
        <w:tc>
          <w:tcPr>
            <w:tcW w:w="1940" w:type="dxa"/>
            <w:tcBorders>
              <w:top w:val="nil"/>
              <w:left w:val="nil"/>
              <w:bottom w:val="nil"/>
              <w:right w:val="nil"/>
            </w:tcBorders>
            <w:shd w:val="clear" w:color="auto" w:fill="auto"/>
            <w:noWrap/>
            <w:vAlign w:val="bottom"/>
            <w:hideMark/>
          </w:tcPr>
          <w:p w14:paraId="6CA5F6C2"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£61.64</w:t>
            </w:r>
          </w:p>
        </w:tc>
        <w:tc>
          <w:tcPr>
            <w:tcW w:w="1480" w:type="dxa"/>
            <w:tcBorders>
              <w:top w:val="nil"/>
              <w:left w:val="nil"/>
              <w:bottom w:val="nil"/>
              <w:right w:val="nil"/>
            </w:tcBorders>
            <w:shd w:val="clear" w:color="auto" w:fill="auto"/>
            <w:noWrap/>
            <w:vAlign w:val="bottom"/>
            <w:hideMark/>
          </w:tcPr>
          <w:p w14:paraId="35F8628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12.51%</w:t>
            </w:r>
          </w:p>
        </w:tc>
        <w:tc>
          <w:tcPr>
            <w:tcW w:w="1820" w:type="dxa"/>
            <w:tcBorders>
              <w:top w:val="nil"/>
              <w:left w:val="nil"/>
              <w:bottom w:val="nil"/>
              <w:right w:val="nil"/>
            </w:tcBorders>
            <w:shd w:val="clear" w:color="auto" w:fill="auto"/>
            <w:noWrap/>
            <w:vAlign w:val="bottom"/>
            <w:hideMark/>
          </w:tcPr>
          <w:p w14:paraId="14E84D7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£25,614</w:t>
            </w:r>
          </w:p>
        </w:tc>
        <w:tc>
          <w:tcPr>
            <w:tcW w:w="1700" w:type="dxa"/>
            <w:tcBorders>
              <w:top w:val="nil"/>
              <w:left w:val="nil"/>
              <w:bottom w:val="nil"/>
              <w:right w:val="nil"/>
            </w:tcBorders>
            <w:shd w:val="clear" w:color="auto" w:fill="auto"/>
            <w:noWrap/>
            <w:vAlign w:val="bottom"/>
            <w:hideMark/>
          </w:tcPr>
          <w:p w14:paraId="2EF10DE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£78.741</w:t>
            </w:r>
          </w:p>
        </w:tc>
        <w:tc>
          <w:tcPr>
            <w:tcW w:w="1258" w:type="dxa"/>
            <w:tcBorders>
              <w:top w:val="nil"/>
              <w:left w:val="nil"/>
              <w:bottom w:val="nil"/>
              <w:right w:val="nil"/>
            </w:tcBorders>
            <w:shd w:val="clear" w:color="auto" w:fill="auto"/>
            <w:noWrap/>
            <w:vAlign w:val="bottom"/>
            <w:hideMark/>
          </w:tcPr>
          <w:p w14:paraId="70AEFC7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£506</w:t>
            </w:r>
          </w:p>
        </w:tc>
      </w:tr>
      <w:tr w:rsidR="00FB3E66" w:rsidRPr="00FB3E66" w14:paraId="4F26CFA4" w14:textId="77777777" w:rsidTr="000919B6">
        <w:trPr>
          <w:trHeight w:val="300"/>
        </w:trPr>
        <w:tc>
          <w:tcPr>
            <w:tcW w:w="1660" w:type="dxa"/>
            <w:tcBorders>
              <w:top w:val="nil"/>
              <w:left w:val="nil"/>
              <w:bottom w:val="nil"/>
              <w:right w:val="nil"/>
            </w:tcBorders>
            <w:shd w:val="clear" w:color="auto" w:fill="auto"/>
            <w:noWrap/>
            <w:vAlign w:val="bottom"/>
            <w:hideMark/>
          </w:tcPr>
          <w:p w14:paraId="25225783"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318411DC"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15.87%</w:t>
            </w:r>
          </w:p>
        </w:tc>
        <w:tc>
          <w:tcPr>
            <w:tcW w:w="1940" w:type="dxa"/>
            <w:tcBorders>
              <w:top w:val="nil"/>
              <w:left w:val="nil"/>
              <w:bottom w:val="nil"/>
              <w:right w:val="nil"/>
            </w:tcBorders>
            <w:shd w:val="clear" w:color="auto" w:fill="auto"/>
            <w:noWrap/>
            <w:vAlign w:val="bottom"/>
            <w:hideMark/>
          </w:tcPr>
          <w:p w14:paraId="32ADF38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£57.88</w:t>
            </w:r>
          </w:p>
        </w:tc>
        <w:tc>
          <w:tcPr>
            <w:tcW w:w="1480" w:type="dxa"/>
            <w:tcBorders>
              <w:top w:val="nil"/>
              <w:left w:val="nil"/>
              <w:bottom w:val="nil"/>
              <w:right w:val="nil"/>
            </w:tcBorders>
            <w:shd w:val="clear" w:color="auto" w:fill="auto"/>
            <w:noWrap/>
            <w:vAlign w:val="bottom"/>
            <w:hideMark/>
          </w:tcPr>
          <w:p w14:paraId="566423E9"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12.37%</w:t>
            </w:r>
          </w:p>
        </w:tc>
        <w:tc>
          <w:tcPr>
            <w:tcW w:w="1820" w:type="dxa"/>
            <w:tcBorders>
              <w:top w:val="nil"/>
              <w:left w:val="nil"/>
              <w:bottom w:val="nil"/>
              <w:right w:val="nil"/>
            </w:tcBorders>
            <w:shd w:val="clear" w:color="auto" w:fill="auto"/>
            <w:noWrap/>
            <w:vAlign w:val="bottom"/>
            <w:hideMark/>
          </w:tcPr>
          <w:p w14:paraId="5AC27F61"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£24,329</w:t>
            </w:r>
          </w:p>
        </w:tc>
        <w:tc>
          <w:tcPr>
            <w:tcW w:w="1700" w:type="dxa"/>
            <w:tcBorders>
              <w:top w:val="nil"/>
              <w:left w:val="nil"/>
              <w:bottom w:val="nil"/>
              <w:right w:val="nil"/>
            </w:tcBorders>
            <w:shd w:val="clear" w:color="auto" w:fill="auto"/>
            <w:noWrap/>
            <w:vAlign w:val="bottom"/>
            <w:hideMark/>
          </w:tcPr>
          <w:p w14:paraId="729D8EFE"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£98.107</w:t>
            </w:r>
          </w:p>
        </w:tc>
        <w:tc>
          <w:tcPr>
            <w:tcW w:w="1258" w:type="dxa"/>
            <w:tcBorders>
              <w:top w:val="nil"/>
              <w:left w:val="nil"/>
              <w:bottom w:val="nil"/>
              <w:right w:val="nil"/>
            </w:tcBorders>
            <w:shd w:val="clear" w:color="auto" w:fill="auto"/>
            <w:noWrap/>
            <w:vAlign w:val="bottom"/>
            <w:hideMark/>
          </w:tcPr>
          <w:p w14:paraId="21838F8D"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£448</w:t>
            </w:r>
          </w:p>
        </w:tc>
      </w:tr>
      <w:tr w:rsidR="00FB3E66" w:rsidRPr="00FB3E66" w14:paraId="1E9F8A92" w14:textId="77777777" w:rsidTr="000919B6">
        <w:trPr>
          <w:trHeight w:val="300"/>
        </w:trPr>
        <w:tc>
          <w:tcPr>
            <w:tcW w:w="1660" w:type="dxa"/>
            <w:tcBorders>
              <w:top w:val="nil"/>
              <w:left w:val="nil"/>
              <w:bottom w:val="nil"/>
              <w:right w:val="nil"/>
            </w:tcBorders>
            <w:shd w:val="clear" w:color="auto" w:fill="auto"/>
            <w:noWrap/>
            <w:vAlign w:val="bottom"/>
            <w:hideMark/>
          </w:tcPr>
          <w:p w14:paraId="1EF8A1FE"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436B57D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14.25%</w:t>
            </w:r>
          </w:p>
        </w:tc>
        <w:tc>
          <w:tcPr>
            <w:tcW w:w="1940" w:type="dxa"/>
            <w:tcBorders>
              <w:top w:val="nil"/>
              <w:left w:val="nil"/>
              <w:bottom w:val="nil"/>
              <w:right w:val="nil"/>
            </w:tcBorders>
            <w:shd w:val="clear" w:color="auto" w:fill="auto"/>
            <w:noWrap/>
            <w:vAlign w:val="bottom"/>
            <w:hideMark/>
          </w:tcPr>
          <w:p w14:paraId="08152F98"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£49.51</w:t>
            </w:r>
          </w:p>
        </w:tc>
        <w:tc>
          <w:tcPr>
            <w:tcW w:w="1480" w:type="dxa"/>
            <w:tcBorders>
              <w:top w:val="nil"/>
              <w:left w:val="nil"/>
              <w:bottom w:val="nil"/>
              <w:right w:val="nil"/>
            </w:tcBorders>
            <w:shd w:val="clear" w:color="auto" w:fill="auto"/>
            <w:noWrap/>
            <w:vAlign w:val="bottom"/>
            <w:hideMark/>
          </w:tcPr>
          <w:p w14:paraId="2FCF89F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12.27%</w:t>
            </w:r>
          </w:p>
        </w:tc>
        <w:tc>
          <w:tcPr>
            <w:tcW w:w="1820" w:type="dxa"/>
            <w:tcBorders>
              <w:top w:val="nil"/>
              <w:left w:val="nil"/>
              <w:bottom w:val="nil"/>
              <w:right w:val="nil"/>
            </w:tcBorders>
            <w:shd w:val="clear" w:color="auto" w:fill="auto"/>
            <w:noWrap/>
            <w:vAlign w:val="bottom"/>
            <w:hideMark/>
          </w:tcPr>
          <w:p w14:paraId="47EBFDCD"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£20,985</w:t>
            </w:r>
          </w:p>
        </w:tc>
        <w:tc>
          <w:tcPr>
            <w:tcW w:w="1700" w:type="dxa"/>
            <w:tcBorders>
              <w:top w:val="nil"/>
              <w:left w:val="nil"/>
              <w:bottom w:val="nil"/>
              <w:right w:val="nil"/>
            </w:tcBorders>
            <w:shd w:val="clear" w:color="auto" w:fill="auto"/>
            <w:noWrap/>
            <w:vAlign w:val="bottom"/>
            <w:hideMark/>
          </w:tcPr>
          <w:p w14:paraId="43748919"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£40.260</w:t>
            </w:r>
          </w:p>
        </w:tc>
        <w:tc>
          <w:tcPr>
            <w:tcW w:w="1258" w:type="dxa"/>
            <w:tcBorders>
              <w:top w:val="nil"/>
              <w:left w:val="nil"/>
              <w:bottom w:val="nil"/>
              <w:right w:val="nil"/>
            </w:tcBorders>
            <w:shd w:val="clear" w:color="auto" w:fill="auto"/>
            <w:noWrap/>
            <w:vAlign w:val="bottom"/>
            <w:hideMark/>
          </w:tcPr>
          <w:p w14:paraId="68BC65F0"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£344</w:t>
            </w:r>
          </w:p>
        </w:tc>
      </w:tr>
      <w:tr w:rsidR="00FB3E66" w:rsidRPr="00FB3E66" w14:paraId="2CDEC7C8" w14:textId="77777777" w:rsidTr="000919B6">
        <w:trPr>
          <w:trHeight w:val="300"/>
        </w:trPr>
        <w:tc>
          <w:tcPr>
            <w:tcW w:w="1660" w:type="dxa"/>
            <w:tcBorders>
              <w:top w:val="nil"/>
              <w:left w:val="nil"/>
              <w:bottom w:val="nil"/>
              <w:right w:val="nil"/>
            </w:tcBorders>
            <w:shd w:val="clear" w:color="auto" w:fill="auto"/>
            <w:noWrap/>
            <w:vAlign w:val="bottom"/>
            <w:hideMark/>
          </w:tcPr>
          <w:p w14:paraId="6993C978"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65A4F6E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13.39%</w:t>
            </w:r>
          </w:p>
        </w:tc>
        <w:tc>
          <w:tcPr>
            <w:tcW w:w="1940" w:type="dxa"/>
            <w:tcBorders>
              <w:top w:val="nil"/>
              <w:left w:val="nil"/>
              <w:bottom w:val="nil"/>
              <w:right w:val="nil"/>
            </w:tcBorders>
            <w:shd w:val="clear" w:color="auto" w:fill="auto"/>
            <w:noWrap/>
            <w:vAlign w:val="bottom"/>
            <w:hideMark/>
          </w:tcPr>
          <w:p w14:paraId="04A0F4D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£66.03</w:t>
            </w:r>
          </w:p>
        </w:tc>
        <w:tc>
          <w:tcPr>
            <w:tcW w:w="1480" w:type="dxa"/>
            <w:tcBorders>
              <w:top w:val="nil"/>
              <w:left w:val="nil"/>
              <w:bottom w:val="nil"/>
              <w:right w:val="nil"/>
            </w:tcBorders>
            <w:shd w:val="clear" w:color="auto" w:fill="auto"/>
            <w:noWrap/>
            <w:vAlign w:val="bottom"/>
            <w:hideMark/>
          </w:tcPr>
          <w:p w14:paraId="2DDE2F7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12.22%</w:t>
            </w:r>
          </w:p>
        </w:tc>
        <w:tc>
          <w:tcPr>
            <w:tcW w:w="1820" w:type="dxa"/>
            <w:tcBorders>
              <w:top w:val="nil"/>
              <w:left w:val="nil"/>
              <w:bottom w:val="nil"/>
              <w:right w:val="nil"/>
            </w:tcBorders>
            <w:shd w:val="clear" w:color="auto" w:fill="auto"/>
            <w:noWrap/>
            <w:vAlign w:val="bottom"/>
            <w:hideMark/>
          </w:tcPr>
          <w:p w14:paraId="3FD044D2"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£28,107</w:t>
            </w:r>
          </w:p>
        </w:tc>
        <w:tc>
          <w:tcPr>
            <w:tcW w:w="1700" w:type="dxa"/>
            <w:tcBorders>
              <w:top w:val="nil"/>
              <w:left w:val="nil"/>
              <w:bottom w:val="nil"/>
              <w:right w:val="nil"/>
            </w:tcBorders>
            <w:shd w:val="clear" w:color="auto" w:fill="auto"/>
            <w:noWrap/>
            <w:vAlign w:val="bottom"/>
            <w:hideMark/>
          </w:tcPr>
          <w:p w14:paraId="33ECFC8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£99.100</w:t>
            </w:r>
          </w:p>
        </w:tc>
        <w:tc>
          <w:tcPr>
            <w:tcW w:w="1258" w:type="dxa"/>
            <w:tcBorders>
              <w:top w:val="nil"/>
              <w:left w:val="nil"/>
              <w:bottom w:val="nil"/>
              <w:right w:val="nil"/>
            </w:tcBorders>
            <w:shd w:val="clear" w:color="auto" w:fill="auto"/>
            <w:noWrap/>
            <w:vAlign w:val="bottom"/>
            <w:hideMark/>
          </w:tcPr>
          <w:p w14:paraId="25A1023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£431</w:t>
            </w:r>
          </w:p>
        </w:tc>
      </w:tr>
      <w:tr w:rsidR="00FB3E66" w:rsidRPr="00FB3E66" w14:paraId="159EC667" w14:textId="77777777" w:rsidTr="000919B6">
        <w:trPr>
          <w:trHeight w:val="300"/>
        </w:trPr>
        <w:tc>
          <w:tcPr>
            <w:tcW w:w="1660" w:type="dxa"/>
            <w:tcBorders>
              <w:top w:val="nil"/>
              <w:left w:val="nil"/>
              <w:bottom w:val="nil"/>
              <w:right w:val="nil"/>
            </w:tcBorders>
            <w:shd w:val="clear" w:color="auto" w:fill="auto"/>
            <w:noWrap/>
            <w:vAlign w:val="bottom"/>
            <w:hideMark/>
          </w:tcPr>
          <w:p w14:paraId="79A3084A"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West Midlands</w:t>
            </w:r>
          </w:p>
        </w:tc>
        <w:tc>
          <w:tcPr>
            <w:tcW w:w="1199" w:type="dxa"/>
            <w:tcBorders>
              <w:top w:val="nil"/>
              <w:left w:val="nil"/>
              <w:bottom w:val="nil"/>
              <w:right w:val="nil"/>
            </w:tcBorders>
            <w:shd w:val="clear" w:color="auto" w:fill="auto"/>
            <w:noWrap/>
            <w:vAlign w:val="bottom"/>
            <w:hideMark/>
          </w:tcPr>
          <w:p w14:paraId="7E81E76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15.35%</w:t>
            </w:r>
          </w:p>
        </w:tc>
        <w:tc>
          <w:tcPr>
            <w:tcW w:w="1940" w:type="dxa"/>
            <w:tcBorders>
              <w:top w:val="nil"/>
              <w:left w:val="nil"/>
              <w:bottom w:val="nil"/>
              <w:right w:val="nil"/>
            </w:tcBorders>
            <w:shd w:val="clear" w:color="auto" w:fill="auto"/>
            <w:noWrap/>
            <w:vAlign w:val="bottom"/>
            <w:hideMark/>
          </w:tcPr>
          <w:p w14:paraId="5897699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£47.47</w:t>
            </w:r>
          </w:p>
        </w:tc>
        <w:tc>
          <w:tcPr>
            <w:tcW w:w="1480" w:type="dxa"/>
            <w:tcBorders>
              <w:top w:val="nil"/>
              <w:left w:val="nil"/>
              <w:bottom w:val="nil"/>
              <w:right w:val="nil"/>
            </w:tcBorders>
            <w:shd w:val="clear" w:color="auto" w:fill="auto"/>
            <w:noWrap/>
            <w:vAlign w:val="bottom"/>
            <w:hideMark/>
          </w:tcPr>
          <w:p w14:paraId="43BB3DA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11.80%</w:t>
            </w:r>
          </w:p>
        </w:tc>
        <w:tc>
          <w:tcPr>
            <w:tcW w:w="1820" w:type="dxa"/>
            <w:tcBorders>
              <w:top w:val="nil"/>
              <w:left w:val="nil"/>
              <w:bottom w:val="nil"/>
              <w:right w:val="nil"/>
            </w:tcBorders>
            <w:shd w:val="clear" w:color="auto" w:fill="auto"/>
            <w:noWrap/>
            <w:vAlign w:val="bottom"/>
            <w:hideMark/>
          </w:tcPr>
          <w:p w14:paraId="0138B0B9"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£20,924</w:t>
            </w:r>
          </w:p>
        </w:tc>
        <w:tc>
          <w:tcPr>
            <w:tcW w:w="1700" w:type="dxa"/>
            <w:tcBorders>
              <w:top w:val="nil"/>
              <w:left w:val="nil"/>
              <w:bottom w:val="nil"/>
              <w:right w:val="nil"/>
            </w:tcBorders>
            <w:shd w:val="clear" w:color="auto" w:fill="auto"/>
            <w:noWrap/>
            <w:vAlign w:val="bottom"/>
            <w:hideMark/>
          </w:tcPr>
          <w:p w14:paraId="76E04B2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£87.355</w:t>
            </w:r>
          </w:p>
        </w:tc>
        <w:tc>
          <w:tcPr>
            <w:tcW w:w="1258" w:type="dxa"/>
            <w:tcBorders>
              <w:top w:val="nil"/>
              <w:left w:val="nil"/>
              <w:bottom w:val="nil"/>
              <w:right w:val="nil"/>
            </w:tcBorders>
            <w:shd w:val="clear" w:color="auto" w:fill="auto"/>
            <w:noWrap/>
            <w:vAlign w:val="bottom"/>
            <w:hideMark/>
          </w:tcPr>
          <w:p w14:paraId="15AFD58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£355</w:t>
            </w:r>
          </w:p>
        </w:tc>
      </w:tr>
      <w:tr w:rsidR="00FB3E66" w:rsidRPr="00FB3E66" w14:paraId="0DCA9D40" w14:textId="77777777" w:rsidTr="000919B6">
        <w:trPr>
          <w:trHeight w:val="300"/>
        </w:trPr>
        <w:tc>
          <w:tcPr>
            <w:tcW w:w="1660" w:type="dxa"/>
            <w:tcBorders>
              <w:top w:val="nil"/>
              <w:left w:val="nil"/>
              <w:bottom w:val="single" w:sz="4" w:space="0" w:color="auto"/>
              <w:right w:val="nil"/>
            </w:tcBorders>
            <w:shd w:val="clear" w:color="auto" w:fill="auto"/>
            <w:noWrap/>
            <w:vAlign w:val="bottom"/>
            <w:hideMark/>
          </w:tcPr>
          <w:p w14:paraId="072E1FA9"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East</w:t>
            </w:r>
          </w:p>
        </w:tc>
        <w:tc>
          <w:tcPr>
            <w:tcW w:w="1199" w:type="dxa"/>
            <w:tcBorders>
              <w:top w:val="nil"/>
              <w:left w:val="nil"/>
              <w:bottom w:val="single" w:sz="4" w:space="0" w:color="auto"/>
              <w:right w:val="nil"/>
            </w:tcBorders>
            <w:shd w:val="clear" w:color="auto" w:fill="auto"/>
            <w:noWrap/>
            <w:vAlign w:val="bottom"/>
            <w:hideMark/>
          </w:tcPr>
          <w:p w14:paraId="0F81396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13.01%</w:t>
            </w:r>
          </w:p>
        </w:tc>
        <w:tc>
          <w:tcPr>
            <w:tcW w:w="1940" w:type="dxa"/>
            <w:tcBorders>
              <w:top w:val="nil"/>
              <w:left w:val="nil"/>
              <w:bottom w:val="single" w:sz="4" w:space="0" w:color="auto"/>
              <w:right w:val="nil"/>
            </w:tcBorders>
            <w:shd w:val="clear" w:color="auto" w:fill="auto"/>
            <w:noWrap/>
            <w:vAlign w:val="bottom"/>
            <w:hideMark/>
          </w:tcPr>
          <w:p w14:paraId="6B835E22"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£54.29</w:t>
            </w:r>
          </w:p>
        </w:tc>
        <w:tc>
          <w:tcPr>
            <w:tcW w:w="1480" w:type="dxa"/>
            <w:tcBorders>
              <w:top w:val="nil"/>
              <w:left w:val="nil"/>
              <w:bottom w:val="single" w:sz="4" w:space="0" w:color="auto"/>
              <w:right w:val="nil"/>
            </w:tcBorders>
            <w:shd w:val="clear" w:color="auto" w:fill="auto"/>
            <w:noWrap/>
            <w:vAlign w:val="bottom"/>
            <w:hideMark/>
          </w:tcPr>
          <w:p w14:paraId="29BF300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11.72%</w:t>
            </w:r>
          </w:p>
        </w:tc>
        <w:tc>
          <w:tcPr>
            <w:tcW w:w="1820" w:type="dxa"/>
            <w:tcBorders>
              <w:top w:val="nil"/>
              <w:left w:val="nil"/>
              <w:bottom w:val="single" w:sz="4" w:space="0" w:color="auto"/>
              <w:right w:val="nil"/>
            </w:tcBorders>
            <w:shd w:val="clear" w:color="auto" w:fill="auto"/>
            <w:noWrap/>
            <w:vAlign w:val="bottom"/>
            <w:hideMark/>
          </w:tcPr>
          <w:p w14:paraId="26A1F86C"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£24,086</w:t>
            </w:r>
          </w:p>
        </w:tc>
        <w:tc>
          <w:tcPr>
            <w:tcW w:w="1700" w:type="dxa"/>
            <w:tcBorders>
              <w:top w:val="nil"/>
              <w:left w:val="nil"/>
              <w:bottom w:val="single" w:sz="4" w:space="0" w:color="auto"/>
              <w:right w:val="nil"/>
            </w:tcBorders>
            <w:shd w:val="clear" w:color="auto" w:fill="auto"/>
            <w:noWrap/>
            <w:vAlign w:val="bottom"/>
            <w:hideMark/>
          </w:tcPr>
          <w:p w14:paraId="2EC4217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£84.164</w:t>
            </w:r>
          </w:p>
        </w:tc>
        <w:tc>
          <w:tcPr>
            <w:tcW w:w="1258" w:type="dxa"/>
            <w:tcBorders>
              <w:top w:val="nil"/>
              <w:left w:val="nil"/>
              <w:bottom w:val="single" w:sz="4" w:space="0" w:color="auto"/>
              <w:right w:val="nil"/>
            </w:tcBorders>
            <w:shd w:val="clear" w:color="auto" w:fill="auto"/>
            <w:noWrap/>
            <w:vAlign w:val="bottom"/>
            <w:hideMark/>
          </w:tcPr>
          <w:p w14:paraId="354406EE"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£344</w:t>
            </w:r>
          </w:p>
        </w:tc>
      </w:tr>
    </w:tbl>
    <w:p w14:paraId="3123C6A1" w14:textId="30FF49FC" w:rsidR="00004A3E" w:rsidRPr="00FB3E66" w:rsidRDefault="00351548" w:rsidP="00E7063A">
      <w:pPr>
        <w:rPr>
          <w:rFonts w:ascii="Calibri" w:eastAsia="Times New Roman" w:hAnsi="Calibri" w:cs="Calibri"/>
          <w:i/>
          <w:iCs/>
          <w:color w:val="000000"/>
          <w:sz w:val="22"/>
          <w:szCs w:val="22"/>
          <w:lang w:eastAsia="en-GB"/>
        </w:rPr>
      </w:pPr>
      <w:r w:rsidRPr="00351548">
        <w:rPr>
          <w:rFonts w:ascii="Calibri" w:eastAsia="Times New Roman" w:hAnsi="Calibri" w:cs="Calibri"/>
          <w:i/>
          <w:iCs/>
          <w:color w:val="000000"/>
          <w:sz w:val="22"/>
          <w:szCs w:val="22"/>
          <w:lang w:eastAsia="en-GB"/>
        </w:rPr>
        <w:t>*</w:t>
      </w:r>
      <w:r>
        <w:rPr>
          <w:rFonts w:ascii="Calibri" w:eastAsia="Times New Roman" w:hAnsi="Calibri" w:cs="Calibri"/>
          <w:i/>
          <w:iCs/>
          <w:color w:val="000000"/>
          <w:sz w:val="22"/>
          <w:szCs w:val="22"/>
          <w:lang w:eastAsia="en-GB"/>
        </w:rPr>
        <w:t xml:space="preserve"> </w:t>
      </w:r>
      <w:r w:rsidRPr="00351548">
        <w:rPr>
          <w:rFonts w:ascii="Calibri" w:eastAsia="Times New Roman" w:hAnsi="Calibri" w:cs="Calibri"/>
          <w:i/>
          <w:iCs/>
          <w:color w:val="000000"/>
          <w:sz w:val="22"/>
          <w:szCs w:val="22"/>
          <w:lang w:eastAsia="en-GB"/>
        </w:rPr>
        <w:t>Local authorities with fewer than 10 observations are excluded.</w:t>
      </w:r>
    </w:p>
    <w:p w14:paraId="283CE5FD" w14:textId="77777777" w:rsidR="008F27C8" w:rsidRDefault="008F27C8" w:rsidP="00E7063A">
      <w:pPr>
        <w:rPr>
          <w:b/>
          <w:bCs/>
        </w:rPr>
      </w:pPr>
    </w:p>
    <w:p w14:paraId="41183E72" w14:textId="4947B74F" w:rsidR="00807B07" w:rsidRPr="00807B07" w:rsidRDefault="008F27C8" w:rsidP="00E7063A">
      <w:pPr>
        <w:rPr>
          <w:rFonts w:ascii="Calibri" w:eastAsia="Times New Roman" w:hAnsi="Calibri" w:cs="Calibri"/>
          <w:b/>
          <w:bCs/>
          <w:color w:val="000000"/>
          <w:sz w:val="22"/>
          <w:szCs w:val="22"/>
          <w:lang w:eastAsia="en-GB"/>
        </w:rPr>
      </w:pPr>
      <w:r w:rsidRPr="008F27C8">
        <w:rPr>
          <w:rFonts w:ascii="Calibri" w:eastAsia="Times New Roman" w:hAnsi="Calibri" w:cs="Calibri"/>
          <w:b/>
          <w:bCs/>
          <w:color w:val="000000"/>
          <w:sz w:val="22"/>
          <w:szCs w:val="22"/>
          <w:lang w:eastAsia="en-GB"/>
        </w:rPr>
        <w:t xml:space="preserve">Table </w:t>
      </w:r>
      <w:r w:rsidRPr="00807B07">
        <w:rPr>
          <w:rFonts w:ascii="Calibri" w:eastAsia="Times New Roman" w:hAnsi="Calibri" w:cs="Calibri"/>
          <w:b/>
          <w:bCs/>
          <w:color w:val="000000"/>
          <w:sz w:val="22"/>
          <w:szCs w:val="22"/>
          <w:lang w:eastAsia="en-GB"/>
        </w:rPr>
        <w:t>5</w:t>
      </w:r>
      <w:r w:rsidRPr="008F27C8">
        <w:rPr>
          <w:rFonts w:ascii="Calibri" w:eastAsia="Times New Roman" w:hAnsi="Calibri" w:cs="Calibri"/>
          <w:b/>
          <w:bCs/>
          <w:color w:val="000000"/>
          <w:sz w:val="22"/>
          <w:szCs w:val="22"/>
          <w:lang w:eastAsia="en-GB"/>
        </w:rPr>
        <w:t xml:space="preserve">. Expenditure in the local authorities with the </w:t>
      </w:r>
      <w:r w:rsidR="00807B07" w:rsidRPr="00807B07">
        <w:rPr>
          <w:rFonts w:ascii="Calibri" w:eastAsia="Times New Roman" w:hAnsi="Calibri" w:cs="Calibri"/>
          <w:b/>
          <w:bCs/>
          <w:color w:val="000000"/>
          <w:sz w:val="22"/>
          <w:szCs w:val="22"/>
          <w:lang w:eastAsia="en-GB"/>
        </w:rPr>
        <w:t>lowest</w:t>
      </w:r>
      <w:r w:rsidRPr="008F27C8">
        <w:rPr>
          <w:rFonts w:ascii="Calibri" w:eastAsia="Times New Roman" w:hAnsi="Calibri" w:cs="Calibri"/>
          <w:b/>
          <w:bCs/>
          <w:color w:val="000000"/>
          <w:sz w:val="22"/>
          <w:szCs w:val="22"/>
          <w:lang w:eastAsia="en-GB"/>
        </w:rPr>
        <w:t xml:space="preserve"> expenditure as a proportion of income</w:t>
      </w:r>
    </w:p>
    <w:p w14:paraId="32C2A1A9" w14:textId="77777777" w:rsidR="00807B07" w:rsidRDefault="00807B07" w:rsidP="00E7063A">
      <w:pPr>
        <w:rPr>
          <w:rFonts w:ascii="Calibri" w:eastAsia="Times New Roman" w:hAnsi="Calibri" w:cs="Calibri"/>
          <w:color w:val="000000"/>
          <w:sz w:val="22"/>
          <w:szCs w:val="22"/>
          <w:lang w:eastAsia="en-GB"/>
        </w:rPr>
      </w:pPr>
    </w:p>
    <w:tbl>
      <w:tblPr>
        <w:tblW w:w="11057" w:type="dxa"/>
        <w:tblLook w:val="04A0" w:firstRow="1" w:lastRow="0" w:firstColumn="1" w:lastColumn="0" w:noHBand="0" w:noVBand="1"/>
      </w:tblPr>
      <w:tblGrid>
        <w:gridCol w:w="1660"/>
        <w:gridCol w:w="1199"/>
        <w:gridCol w:w="1940"/>
        <w:gridCol w:w="1480"/>
        <w:gridCol w:w="1820"/>
        <w:gridCol w:w="1700"/>
        <w:gridCol w:w="1258"/>
      </w:tblGrid>
      <w:tr w:rsidR="000919B6" w:rsidRPr="000919B6" w14:paraId="77C830FA" w14:textId="77777777" w:rsidTr="000919B6">
        <w:trPr>
          <w:trHeight w:val="300"/>
        </w:trPr>
        <w:tc>
          <w:tcPr>
            <w:tcW w:w="1660" w:type="dxa"/>
            <w:tcBorders>
              <w:top w:val="single" w:sz="4" w:space="0" w:color="auto"/>
              <w:left w:val="nil"/>
              <w:bottom w:val="single" w:sz="4" w:space="0" w:color="auto"/>
              <w:right w:val="nil"/>
            </w:tcBorders>
            <w:shd w:val="clear" w:color="auto" w:fill="auto"/>
            <w:noWrap/>
            <w:vAlign w:val="bottom"/>
            <w:hideMark/>
          </w:tcPr>
          <w:p w14:paraId="0F8653BE"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Region</w:t>
            </w:r>
          </w:p>
        </w:tc>
        <w:tc>
          <w:tcPr>
            <w:tcW w:w="1199" w:type="dxa"/>
            <w:tcBorders>
              <w:top w:val="single" w:sz="4" w:space="0" w:color="auto"/>
              <w:left w:val="nil"/>
              <w:bottom w:val="single" w:sz="4" w:space="0" w:color="auto"/>
              <w:right w:val="nil"/>
            </w:tcBorders>
            <w:shd w:val="clear" w:color="auto" w:fill="auto"/>
            <w:noWrap/>
            <w:vAlign w:val="bottom"/>
            <w:hideMark/>
          </w:tcPr>
          <w:p w14:paraId="2F47541A"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Prevalence</w:t>
            </w:r>
          </w:p>
        </w:tc>
        <w:tc>
          <w:tcPr>
            <w:tcW w:w="1940" w:type="dxa"/>
            <w:tcBorders>
              <w:top w:val="single" w:sz="4" w:space="0" w:color="auto"/>
              <w:left w:val="nil"/>
              <w:bottom w:val="single" w:sz="4" w:space="0" w:color="auto"/>
              <w:right w:val="nil"/>
            </w:tcBorders>
            <w:shd w:val="clear" w:color="auto" w:fill="auto"/>
            <w:noWrap/>
            <w:vAlign w:val="bottom"/>
            <w:hideMark/>
          </w:tcPr>
          <w:p w14:paraId="5E722623"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Weekly spend (£)</w:t>
            </w:r>
          </w:p>
        </w:tc>
        <w:tc>
          <w:tcPr>
            <w:tcW w:w="1480" w:type="dxa"/>
            <w:tcBorders>
              <w:top w:val="single" w:sz="4" w:space="0" w:color="auto"/>
              <w:left w:val="nil"/>
              <w:bottom w:val="single" w:sz="4" w:space="0" w:color="auto"/>
              <w:right w:val="nil"/>
            </w:tcBorders>
            <w:shd w:val="clear" w:color="auto" w:fill="auto"/>
            <w:noWrap/>
            <w:vAlign w:val="bottom"/>
            <w:hideMark/>
          </w:tcPr>
          <w:p w14:paraId="5C2DEB7F"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 of income</w:t>
            </w:r>
          </w:p>
        </w:tc>
        <w:tc>
          <w:tcPr>
            <w:tcW w:w="1820" w:type="dxa"/>
            <w:tcBorders>
              <w:top w:val="single" w:sz="4" w:space="0" w:color="auto"/>
              <w:left w:val="nil"/>
              <w:bottom w:val="single" w:sz="4" w:space="0" w:color="auto"/>
              <w:right w:val="nil"/>
            </w:tcBorders>
            <w:shd w:val="clear" w:color="auto" w:fill="auto"/>
            <w:noWrap/>
            <w:vAlign w:val="bottom"/>
            <w:hideMark/>
          </w:tcPr>
          <w:p w14:paraId="68B05EB8"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Annual Income (£)</w:t>
            </w:r>
          </w:p>
        </w:tc>
        <w:tc>
          <w:tcPr>
            <w:tcW w:w="1700" w:type="dxa"/>
            <w:tcBorders>
              <w:top w:val="single" w:sz="4" w:space="0" w:color="auto"/>
              <w:left w:val="nil"/>
              <w:bottom w:val="single" w:sz="4" w:space="0" w:color="auto"/>
              <w:right w:val="nil"/>
            </w:tcBorders>
            <w:shd w:val="clear" w:color="auto" w:fill="auto"/>
            <w:noWrap/>
            <w:vAlign w:val="bottom"/>
            <w:hideMark/>
          </w:tcPr>
          <w:p w14:paraId="512EB526"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Dividend (£m)</w:t>
            </w:r>
          </w:p>
        </w:tc>
        <w:tc>
          <w:tcPr>
            <w:tcW w:w="1258" w:type="dxa"/>
            <w:tcBorders>
              <w:top w:val="single" w:sz="4" w:space="0" w:color="auto"/>
              <w:left w:val="nil"/>
              <w:bottom w:val="single" w:sz="4" w:space="0" w:color="auto"/>
              <w:right w:val="nil"/>
            </w:tcBorders>
            <w:shd w:val="clear" w:color="auto" w:fill="auto"/>
            <w:noWrap/>
            <w:vAlign w:val="bottom"/>
            <w:hideMark/>
          </w:tcPr>
          <w:p w14:paraId="07E859C3"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Dividend per capita</w:t>
            </w:r>
          </w:p>
        </w:tc>
      </w:tr>
      <w:tr w:rsidR="000919B6" w:rsidRPr="000919B6" w14:paraId="0271D0A5" w14:textId="77777777" w:rsidTr="000919B6">
        <w:trPr>
          <w:trHeight w:val="300"/>
        </w:trPr>
        <w:tc>
          <w:tcPr>
            <w:tcW w:w="1660" w:type="dxa"/>
            <w:tcBorders>
              <w:top w:val="nil"/>
              <w:left w:val="nil"/>
              <w:bottom w:val="nil"/>
              <w:right w:val="nil"/>
            </w:tcBorders>
            <w:shd w:val="clear" w:color="auto" w:fill="auto"/>
            <w:noWrap/>
            <w:vAlign w:val="bottom"/>
            <w:hideMark/>
          </w:tcPr>
          <w:p w14:paraId="560BEE4A"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South East</w:t>
            </w:r>
          </w:p>
        </w:tc>
        <w:tc>
          <w:tcPr>
            <w:tcW w:w="1199" w:type="dxa"/>
            <w:tcBorders>
              <w:top w:val="nil"/>
              <w:left w:val="nil"/>
              <w:bottom w:val="nil"/>
              <w:right w:val="nil"/>
            </w:tcBorders>
            <w:shd w:val="clear" w:color="auto" w:fill="auto"/>
            <w:noWrap/>
            <w:vAlign w:val="bottom"/>
            <w:hideMark/>
          </w:tcPr>
          <w:p w14:paraId="22C1764F"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10.35%</w:t>
            </w:r>
          </w:p>
        </w:tc>
        <w:tc>
          <w:tcPr>
            <w:tcW w:w="1940" w:type="dxa"/>
            <w:tcBorders>
              <w:top w:val="nil"/>
              <w:left w:val="nil"/>
              <w:bottom w:val="nil"/>
              <w:right w:val="nil"/>
            </w:tcBorders>
            <w:shd w:val="clear" w:color="auto" w:fill="auto"/>
            <w:noWrap/>
            <w:vAlign w:val="bottom"/>
            <w:hideMark/>
          </w:tcPr>
          <w:p w14:paraId="72E47DF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£33.12</w:t>
            </w:r>
          </w:p>
        </w:tc>
        <w:tc>
          <w:tcPr>
            <w:tcW w:w="1480" w:type="dxa"/>
            <w:tcBorders>
              <w:top w:val="nil"/>
              <w:left w:val="nil"/>
              <w:bottom w:val="nil"/>
              <w:right w:val="nil"/>
            </w:tcBorders>
            <w:shd w:val="clear" w:color="auto" w:fill="auto"/>
            <w:noWrap/>
            <w:vAlign w:val="bottom"/>
            <w:hideMark/>
          </w:tcPr>
          <w:p w14:paraId="42C1D263"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5.05%</w:t>
            </w:r>
          </w:p>
        </w:tc>
        <w:tc>
          <w:tcPr>
            <w:tcW w:w="1820" w:type="dxa"/>
            <w:tcBorders>
              <w:top w:val="nil"/>
              <w:left w:val="nil"/>
              <w:bottom w:val="nil"/>
              <w:right w:val="nil"/>
            </w:tcBorders>
            <w:shd w:val="clear" w:color="auto" w:fill="auto"/>
            <w:noWrap/>
            <w:vAlign w:val="bottom"/>
            <w:hideMark/>
          </w:tcPr>
          <w:p w14:paraId="20B0EF7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£34,086</w:t>
            </w:r>
          </w:p>
        </w:tc>
        <w:tc>
          <w:tcPr>
            <w:tcW w:w="1700" w:type="dxa"/>
            <w:tcBorders>
              <w:top w:val="nil"/>
              <w:left w:val="nil"/>
              <w:bottom w:val="nil"/>
              <w:right w:val="nil"/>
            </w:tcBorders>
            <w:shd w:val="clear" w:color="auto" w:fill="auto"/>
            <w:noWrap/>
            <w:vAlign w:val="bottom"/>
            <w:hideMark/>
          </w:tcPr>
          <w:p w14:paraId="3EDF775B"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£20.522</w:t>
            </w:r>
          </w:p>
        </w:tc>
        <w:tc>
          <w:tcPr>
            <w:tcW w:w="1258" w:type="dxa"/>
            <w:tcBorders>
              <w:top w:val="nil"/>
              <w:left w:val="nil"/>
              <w:bottom w:val="nil"/>
              <w:right w:val="nil"/>
            </w:tcBorders>
            <w:shd w:val="clear" w:color="auto" w:fill="auto"/>
            <w:noWrap/>
            <w:vAlign w:val="bottom"/>
            <w:hideMark/>
          </w:tcPr>
          <w:p w14:paraId="1DF2B0B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£167</w:t>
            </w:r>
          </w:p>
        </w:tc>
      </w:tr>
      <w:tr w:rsidR="000919B6" w:rsidRPr="000919B6" w14:paraId="546A3E9E" w14:textId="77777777" w:rsidTr="000919B6">
        <w:trPr>
          <w:trHeight w:val="300"/>
        </w:trPr>
        <w:tc>
          <w:tcPr>
            <w:tcW w:w="1660" w:type="dxa"/>
            <w:tcBorders>
              <w:top w:val="nil"/>
              <w:left w:val="nil"/>
              <w:bottom w:val="nil"/>
              <w:right w:val="nil"/>
            </w:tcBorders>
            <w:shd w:val="clear" w:color="auto" w:fill="auto"/>
            <w:noWrap/>
            <w:vAlign w:val="bottom"/>
            <w:hideMark/>
          </w:tcPr>
          <w:p w14:paraId="635E08F4"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298A6FA1"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11.34%</w:t>
            </w:r>
          </w:p>
        </w:tc>
        <w:tc>
          <w:tcPr>
            <w:tcW w:w="1940" w:type="dxa"/>
            <w:tcBorders>
              <w:top w:val="nil"/>
              <w:left w:val="nil"/>
              <w:bottom w:val="nil"/>
              <w:right w:val="nil"/>
            </w:tcBorders>
            <w:shd w:val="clear" w:color="auto" w:fill="auto"/>
            <w:noWrap/>
            <w:vAlign w:val="bottom"/>
            <w:hideMark/>
          </w:tcPr>
          <w:p w14:paraId="3EE94F0D"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£28.34</w:t>
            </w:r>
          </w:p>
        </w:tc>
        <w:tc>
          <w:tcPr>
            <w:tcW w:w="1480" w:type="dxa"/>
            <w:tcBorders>
              <w:top w:val="nil"/>
              <w:left w:val="nil"/>
              <w:bottom w:val="nil"/>
              <w:right w:val="nil"/>
            </w:tcBorders>
            <w:shd w:val="clear" w:color="auto" w:fill="auto"/>
            <w:noWrap/>
            <w:vAlign w:val="bottom"/>
            <w:hideMark/>
          </w:tcPr>
          <w:p w14:paraId="178A7E3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5.06%</w:t>
            </w:r>
          </w:p>
        </w:tc>
        <w:tc>
          <w:tcPr>
            <w:tcW w:w="1820" w:type="dxa"/>
            <w:tcBorders>
              <w:top w:val="nil"/>
              <w:left w:val="nil"/>
              <w:bottom w:val="nil"/>
              <w:right w:val="nil"/>
            </w:tcBorders>
            <w:shd w:val="clear" w:color="auto" w:fill="auto"/>
            <w:noWrap/>
            <w:vAlign w:val="bottom"/>
            <w:hideMark/>
          </w:tcPr>
          <w:p w14:paraId="3718CB50"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£29,140</w:t>
            </w:r>
          </w:p>
        </w:tc>
        <w:tc>
          <w:tcPr>
            <w:tcW w:w="1700" w:type="dxa"/>
            <w:tcBorders>
              <w:top w:val="nil"/>
              <w:left w:val="nil"/>
              <w:bottom w:val="nil"/>
              <w:right w:val="nil"/>
            </w:tcBorders>
            <w:shd w:val="clear" w:color="auto" w:fill="auto"/>
            <w:noWrap/>
            <w:vAlign w:val="bottom"/>
            <w:hideMark/>
          </w:tcPr>
          <w:p w14:paraId="4D3C92E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£42.998</w:t>
            </w:r>
          </w:p>
        </w:tc>
        <w:tc>
          <w:tcPr>
            <w:tcW w:w="1258" w:type="dxa"/>
            <w:tcBorders>
              <w:top w:val="nil"/>
              <w:left w:val="nil"/>
              <w:bottom w:val="nil"/>
              <w:right w:val="nil"/>
            </w:tcBorders>
            <w:shd w:val="clear" w:color="auto" w:fill="auto"/>
            <w:noWrap/>
            <w:vAlign w:val="bottom"/>
            <w:hideMark/>
          </w:tcPr>
          <w:p w14:paraId="27DC95C4"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£157</w:t>
            </w:r>
          </w:p>
        </w:tc>
      </w:tr>
      <w:tr w:rsidR="000919B6" w:rsidRPr="000919B6" w14:paraId="0EE92357" w14:textId="77777777" w:rsidTr="000919B6">
        <w:trPr>
          <w:trHeight w:val="300"/>
        </w:trPr>
        <w:tc>
          <w:tcPr>
            <w:tcW w:w="1660" w:type="dxa"/>
            <w:tcBorders>
              <w:top w:val="nil"/>
              <w:left w:val="nil"/>
              <w:bottom w:val="nil"/>
              <w:right w:val="nil"/>
            </w:tcBorders>
            <w:shd w:val="clear" w:color="auto" w:fill="auto"/>
            <w:noWrap/>
            <w:vAlign w:val="bottom"/>
            <w:hideMark/>
          </w:tcPr>
          <w:p w14:paraId="0AF11901"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nil"/>
              <w:right w:val="nil"/>
            </w:tcBorders>
            <w:shd w:val="clear" w:color="auto" w:fill="auto"/>
            <w:noWrap/>
            <w:vAlign w:val="bottom"/>
            <w:hideMark/>
          </w:tcPr>
          <w:p w14:paraId="5E58FA8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13.55%</w:t>
            </w:r>
          </w:p>
        </w:tc>
        <w:tc>
          <w:tcPr>
            <w:tcW w:w="1940" w:type="dxa"/>
            <w:tcBorders>
              <w:top w:val="nil"/>
              <w:left w:val="nil"/>
              <w:bottom w:val="nil"/>
              <w:right w:val="nil"/>
            </w:tcBorders>
            <w:shd w:val="clear" w:color="auto" w:fill="auto"/>
            <w:noWrap/>
            <w:vAlign w:val="bottom"/>
            <w:hideMark/>
          </w:tcPr>
          <w:p w14:paraId="168FEB9B"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£35.56</w:t>
            </w:r>
          </w:p>
        </w:tc>
        <w:tc>
          <w:tcPr>
            <w:tcW w:w="1480" w:type="dxa"/>
            <w:tcBorders>
              <w:top w:val="nil"/>
              <w:left w:val="nil"/>
              <w:bottom w:val="nil"/>
              <w:right w:val="nil"/>
            </w:tcBorders>
            <w:shd w:val="clear" w:color="auto" w:fill="auto"/>
            <w:noWrap/>
            <w:vAlign w:val="bottom"/>
            <w:hideMark/>
          </w:tcPr>
          <w:p w14:paraId="2A4E55A1"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5.23%</w:t>
            </w:r>
          </w:p>
        </w:tc>
        <w:tc>
          <w:tcPr>
            <w:tcW w:w="1820" w:type="dxa"/>
            <w:tcBorders>
              <w:top w:val="nil"/>
              <w:left w:val="nil"/>
              <w:bottom w:val="nil"/>
              <w:right w:val="nil"/>
            </w:tcBorders>
            <w:shd w:val="clear" w:color="auto" w:fill="auto"/>
            <w:noWrap/>
            <w:vAlign w:val="bottom"/>
            <w:hideMark/>
          </w:tcPr>
          <w:p w14:paraId="1A37BD6F"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£35,368</w:t>
            </w:r>
          </w:p>
        </w:tc>
        <w:tc>
          <w:tcPr>
            <w:tcW w:w="1700" w:type="dxa"/>
            <w:tcBorders>
              <w:top w:val="nil"/>
              <w:left w:val="nil"/>
              <w:bottom w:val="nil"/>
              <w:right w:val="nil"/>
            </w:tcBorders>
            <w:shd w:val="clear" w:color="auto" w:fill="auto"/>
            <w:noWrap/>
            <w:vAlign w:val="bottom"/>
            <w:hideMark/>
          </w:tcPr>
          <w:p w14:paraId="676B0AC9"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£37.367</w:t>
            </w:r>
          </w:p>
        </w:tc>
        <w:tc>
          <w:tcPr>
            <w:tcW w:w="1258" w:type="dxa"/>
            <w:tcBorders>
              <w:top w:val="nil"/>
              <w:left w:val="nil"/>
              <w:bottom w:val="nil"/>
              <w:right w:val="nil"/>
            </w:tcBorders>
            <w:shd w:val="clear" w:color="auto" w:fill="auto"/>
            <w:noWrap/>
            <w:vAlign w:val="bottom"/>
            <w:hideMark/>
          </w:tcPr>
          <w:p w14:paraId="1089BB7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£235</w:t>
            </w:r>
          </w:p>
        </w:tc>
      </w:tr>
      <w:tr w:rsidR="000919B6" w:rsidRPr="000919B6" w14:paraId="2C34E4C6" w14:textId="77777777" w:rsidTr="000919B6">
        <w:trPr>
          <w:trHeight w:val="300"/>
        </w:trPr>
        <w:tc>
          <w:tcPr>
            <w:tcW w:w="1660" w:type="dxa"/>
            <w:tcBorders>
              <w:top w:val="nil"/>
              <w:left w:val="nil"/>
              <w:bottom w:val="nil"/>
              <w:right w:val="nil"/>
            </w:tcBorders>
            <w:shd w:val="clear" w:color="auto" w:fill="auto"/>
            <w:noWrap/>
            <w:vAlign w:val="bottom"/>
            <w:hideMark/>
          </w:tcPr>
          <w:p w14:paraId="20FD7E0D"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nil"/>
              <w:right w:val="nil"/>
            </w:tcBorders>
            <w:shd w:val="clear" w:color="auto" w:fill="auto"/>
            <w:noWrap/>
            <w:vAlign w:val="bottom"/>
            <w:hideMark/>
          </w:tcPr>
          <w:p w14:paraId="37D96A1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8.00%</w:t>
            </w:r>
          </w:p>
        </w:tc>
        <w:tc>
          <w:tcPr>
            <w:tcW w:w="1940" w:type="dxa"/>
            <w:tcBorders>
              <w:top w:val="nil"/>
              <w:left w:val="nil"/>
              <w:bottom w:val="nil"/>
              <w:right w:val="nil"/>
            </w:tcBorders>
            <w:shd w:val="clear" w:color="auto" w:fill="auto"/>
            <w:noWrap/>
            <w:vAlign w:val="bottom"/>
            <w:hideMark/>
          </w:tcPr>
          <w:p w14:paraId="2AC835D2"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£44.19</w:t>
            </w:r>
          </w:p>
        </w:tc>
        <w:tc>
          <w:tcPr>
            <w:tcW w:w="1480" w:type="dxa"/>
            <w:tcBorders>
              <w:top w:val="nil"/>
              <w:left w:val="nil"/>
              <w:bottom w:val="nil"/>
              <w:right w:val="nil"/>
            </w:tcBorders>
            <w:shd w:val="clear" w:color="auto" w:fill="auto"/>
            <w:noWrap/>
            <w:vAlign w:val="bottom"/>
            <w:hideMark/>
          </w:tcPr>
          <w:p w14:paraId="5DC592F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5.67%</w:t>
            </w:r>
          </w:p>
        </w:tc>
        <w:tc>
          <w:tcPr>
            <w:tcW w:w="1820" w:type="dxa"/>
            <w:tcBorders>
              <w:top w:val="nil"/>
              <w:left w:val="nil"/>
              <w:bottom w:val="nil"/>
              <w:right w:val="nil"/>
            </w:tcBorders>
            <w:shd w:val="clear" w:color="auto" w:fill="auto"/>
            <w:noWrap/>
            <w:vAlign w:val="bottom"/>
            <w:hideMark/>
          </w:tcPr>
          <w:p w14:paraId="7FA46AE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£40,526</w:t>
            </w:r>
          </w:p>
        </w:tc>
        <w:tc>
          <w:tcPr>
            <w:tcW w:w="1700" w:type="dxa"/>
            <w:tcBorders>
              <w:top w:val="nil"/>
              <w:left w:val="nil"/>
              <w:bottom w:val="nil"/>
              <w:right w:val="nil"/>
            </w:tcBorders>
            <w:shd w:val="clear" w:color="auto" w:fill="auto"/>
            <w:noWrap/>
            <w:vAlign w:val="bottom"/>
            <w:hideMark/>
          </w:tcPr>
          <w:p w14:paraId="61A69B00"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£26.222</w:t>
            </w:r>
          </w:p>
        </w:tc>
        <w:tc>
          <w:tcPr>
            <w:tcW w:w="1258" w:type="dxa"/>
            <w:tcBorders>
              <w:top w:val="nil"/>
              <w:left w:val="nil"/>
              <w:bottom w:val="nil"/>
              <w:right w:val="nil"/>
            </w:tcBorders>
            <w:shd w:val="clear" w:color="auto" w:fill="auto"/>
            <w:noWrap/>
            <w:vAlign w:val="bottom"/>
            <w:hideMark/>
          </w:tcPr>
          <w:p w14:paraId="4F9542E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£172</w:t>
            </w:r>
          </w:p>
        </w:tc>
      </w:tr>
      <w:tr w:rsidR="000919B6" w:rsidRPr="000919B6" w14:paraId="1A79E31A" w14:textId="77777777" w:rsidTr="000919B6">
        <w:trPr>
          <w:trHeight w:val="300"/>
        </w:trPr>
        <w:tc>
          <w:tcPr>
            <w:tcW w:w="1660" w:type="dxa"/>
            <w:tcBorders>
              <w:top w:val="nil"/>
              <w:left w:val="nil"/>
              <w:bottom w:val="nil"/>
              <w:right w:val="nil"/>
            </w:tcBorders>
            <w:shd w:val="clear" w:color="auto" w:fill="auto"/>
            <w:noWrap/>
            <w:vAlign w:val="bottom"/>
            <w:hideMark/>
          </w:tcPr>
          <w:p w14:paraId="04394AA3"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South West</w:t>
            </w:r>
          </w:p>
        </w:tc>
        <w:tc>
          <w:tcPr>
            <w:tcW w:w="1199" w:type="dxa"/>
            <w:tcBorders>
              <w:top w:val="nil"/>
              <w:left w:val="nil"/>
              <w:bottom w:val="nil"/>
              <w:right w:val="nil"/>
            </w:tcBorders>
            <w:shd w:val="clear" w:color="auto" w:fill="auto"/>
            <w:noWrap/>
            <w:vAlign w:val="bottom"/>
            <w:hideMark/>
          </w:tcPr>
          <w:p w14:paraId="24F1065D"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13.04%</w:t>
            </w:r>
          </w:p>
        </w:tc>
        <w:tc>
          <w:tcPr>
            <w:tcW w:w="1940" w:type="dxa"/>
            <w:tcBorders>
              <w:top w:val="nil"/>
              <w:left w:val="nil"/>
              <w:bottom w:val="nil"/>
              <w:right w:val="nil"/>
            </w:tcBorders>
            <w:shd w:val="clear" w:color="auto" w:fill="auto"/>
            <w:noWrap/>
            <w:vAlign w:val="bottom"/>
            <w:hideMark/>
          </w:tcPr>
          <w:p w14:paraId="4D8DEBA3"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£32.60</w:t>
            </w:r>
          </w:p>
        </w:tc>
        <w:tc>
          <w:tcPr>
            <w:tcW w:w="1480" w:type="dxa"/>
            <w:tcBorders>
              <w:top w:val="nil"/>
              <w:left w:val="nil"/>
              <w:bottom w:val="nil"/>
              <w:right w:val="nil"/>
            </w:tcBorders>
            <w:shd w:val="clear" w:color="auto" w:fill="auto"/>
            <w:noWrap/>
            <w:vAlign w:val="bottom"/>
            <w:hideMark/>
          </w:tcPr>
          <w:p w14:paraId="58959B7D"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5.68%</w:t>
            </w:r>
          </w:p>
        </w:tc>
        <w:tc>
          <w:tcPr>
            <w:tcW w:w="1820" w:type="dxa"/>
            <w:tcBorders>
              <w:top w:val="nil"/>
              <w:left w:val="nil"/>
              <w:bottom w:val="nil"/>
              <w:right w:val="nil"/>
            </w:tcBorders>
            <w:shd w:val="clear" w:color="auto" w:fill="auto"/>
            <w:noWrap/>
            <w:vAlign w:val="bottom"/>
            <w:hideMark/>
          </w:tcPr>
          <w:p w14:paraId="7E7AEAFD"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£29,867</w:t>
            </w:r>
          </w:p>
        </w:tc>
        <w:tc>
          <w:tcPr>
            <w:tcW w:w="1700" w:type="dxa"/>
            <w:tcBorders>
              <w:top w:val="nil"/>
              <w:left w:val="nil"/>
              <w:bottom w:val="nil"/>
              <w:right w:val="nil"/>
            </w:tcBorders>
            <w:shd w:val="clear" w:color="auto" w:fill="auto"/>
            <w:noWrap/>
            <w:vAlign w:val="bottom"/>
            <w:hideMark/>
          </w:tcPr>
          <w:p w14:paraId="4C95F148"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£32.556</w:t>
            </w:r>
          </w:p>
        </w:tc>
        <w:tc>
          <w:tcPr>
            <w:tcW w:w="1258" w:type="dxa"/>
            <w:tcBorders>
              <w:top w:val="nil"/>
              <w:left w:val="nil"/>
              <w:bottom w:val="nil"/>
              <w:right w:val="nil"/>
            </w:tcBorders>
            <w:shd w:val="clear" w:color="auto" w:fill="auto"/>
            <w:noWrap/>
            <w:vAlign w:val="bottom"/>
            <w:hideMark/>
          </w:tcPr>
          <w:p w14:paraId="2F563D49"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£207</w:t>
            </w:r>
          </w:p>
        </w:tc>
      </w:tr>
      <w:tr w:rsidR="000919B6" w:rsidRPr="000919B6" w14:paraId="124FA728" w14:textId="77777777" w:rsidTr="000919B6">
        <w:trPr>
          <w:trHeight w:val="300"/>
        </w:trPr>
        <w:tc>
          <w:tcPr>
            <w:tcW w:w="1660" w:type="dxa"/>
            <w:tcBorders>
              <w:top w:val="nil"/>
              <w:left w:val="nil"/>
              <w:bottom w:val="nil"/>
              <w:right w:val="nil"/>
            </w:tcBorders>
            <w:shd w:val="clear" w:color="auto" w:fill="auto"/>
            <w:noWrap/>
            <w:vAlign w:val="bottom"/>
            <w:hideMark/>
          </w:tcPr>
          <w:p w14:paraId="510A1E28"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East of England</w:t>
            </w:r>
          </w:p>
        </w:tc>
        <w:tc>
          <w:tcPr>
            <w:tcW w:w="1199" w:type="dxa"/>
            <w:tcBorders>
              <w:top w:val="nil"/>
              <w:left w:val="nil"/>
              <w:bottom w:val="nil"/>
              <w:right w:val="nil"/>
            </w:tcBorders>
            <w:shd w:val="clear" w:color="auto" w:fill="auto"/>
            <w:noWrap/>
            <w:vAlign w:val="bottom"/>
            <w:hideMark/>
          </w:tcPr>
          <w:p w14:paraId="0C33C9D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10.76%</w:t>
            </w:r>
          </w:p>
        </w:tc>
        <w:tc>
          <w:tcPr>
            <w:tcW w:w="1940" w:type="dxa"/>
            <w:tcBorders>
              <w:top w:val="nil"/>
              <w:left w:val="nil"/>
              <w:bottom w:val="nil"/>
              <w:right w:val="nil"/>
            </w:tcBorders>
            <w:shd w:val="clear" w:color="auto" w:fill="auto"/>
            <w:noWrap/>
            <w:vAlign w:val="bottom"/>
            <w:hideMark/>
          </w:tcPr>
          <w:p w14:paraId="39D2E06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£32.58</w:t>
            </w:r>
          </w:p>
        </w:tc>
        <w:tc>
          <w:tcPr>
            <w:tcW w:w="1480" w:type="dxa"/>
            <w:tcBorders>
              <w:top w:val="nil"/>
              <w:left w:val="nil"/>
              <w:bottom w:val="nil"/>
              <w:right w:val="nil"/>
            </w:tcBorders>
            <w:shd w:val="clear" w:color="auto" w:fill="auto"/>
            <w:noWrap/>
            <w:vAlign w:val="bottom"/>
            <w:hideMark/>
          </w:tcPr>
          <w:p w14:paraId="69F771B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5.68%</w:t>
            </w:r>
          </w:p>
        </w:tc>
        <w:tc>
          <w:tcPr>
            <w:tcW w:w="1820" w:type="dxa"/>
            <w:tcBorders>
              <w:top w:val="nil"/>
              <w:left w:val="nil"/>
              <w:bottom w:val="nil"/>
              <w:right w:val="nil"/>
            </w:tcBorders>
            <w:shd w:val="clear" w:color="auto" w:fill="auto"/>
            <w:noWrap/>
            <w:vAlign w:val="bottom"/>
            <w:hideMark/>
          </w:tcPr>
          <w:p w14:paraId="54D31A7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£29,835</w:t>
            </w:r>
          </w:p>
        </w:tc>
        <w:tc>
          <w:tcPr>
            <w:tcW w:w="1700" w:type="dxa"/>
            <w:tcBorders>
              <w:top w:val="nil"/>
              <w:left w:val="nil"/>
              <w:bottom w:val="nil"/>
              <w:right w:val="nil"/>
            </w:tcBorders>
            <w:shd w:val="clear" w:color="auto" w:fill="auto"/>
            <w:noWrap/>
            <w:vAlign w:val="bottom"/>
            <w:hideMark/>
          </w:tcPr>
          <w:p w14:paraId="41ABAAB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£22.650</w:t>
            </w:r>
          </w:p>
        </w:tc>
        <w:tc>
          <w:tcPr>
            <w:tcW w:w="1258" w:type="dxa"/>
            <w:tcBorders>
              <w:top w:val="nil"/>
              <w:left w:val="nil"/>
              <w:bottom w:val="nil"/>
              <w:right w:val="nil"/>
            </w:tcBorders>
            <w:shd w:val="clear" w:color="auto" w:fill="auto"/>
            <w:noWrap/>
            <w:vAlign w:val="bottom"/>
            <w:hideMark/>
          </w:tcPr>
          <w:p w14:paraId="71C0F3A3"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£171</w:t>
            </w:r>
          </w:p>
        </w:tc>
      </w:tr>
      <w:tr w:rsidR="000919B6" w:rsidRPr="000919B6" w14:paraId="1301299A" w14:textId="77777777" w:rsidTr="000919B6">
        <w:trPr>
          <w:trHeight w:val="300"/>
        </w:trPr>
        <w:tc>
          <w:tcPr>
            <w:tcW w:w="1660" w:type="dxa"/>
            <w:tcBorders>
              <w:top w:val="nil"/>
              <w:left w:val="nil"/>
              <w:bottom w:val="nil"/>
              <w:right w:val="nil"/>
            </w:tcBorders>
            <w:shd w:val="clear" w:color="auto" w:fill="auto"/>
            <w:noWrap/>
            <w:vAlign w:val="bottom"/>
            <w:hideMark/>
          </w:tcPr>
          <w:p w14:paraId="14CC7596"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nil"/>
              <w:right w:val="nil"/>
            </w:tcBorders>
            <w:shd w:val="clear" w:color="auto" w:fill="auto"/>
            <w:noWrap/>
            <w:vAlign w:val="bottom"/>
            <w:hideMark/>
          </w:tcPr>
          <w:p w14:paraId="02C7BCF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13.47%</w:t>
            </w:r>
          </w:p>
        </w:tc>
        <w:tc>
          <w:tcPr>
            <w:tcW w:w="1940" w:type="dxa"/>
            <w:tcBorders>
              <w:top w:val="nil"/>
              <w:left w:val="nil"/>
              <w:bottom w:val="nil"/>
              <w:right w:val="nil"/>
            </w:tcBorders>
            <w:shd w:val="clear" w:color="auto" w:fill="auto"/>
            <w:noWrap/>
            <w:vAlign w:val="bottom"/>
            <w:hideMark/>
          </w:tcPr>
          <w:p w14:paraId="43A9B99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£40.38</w:t>
            </w:r>
          </w:p>
        </w:tc>
        <w:tc>
          <w:tcPr>
            <w:tcW w:w="1480" w:type="dxa"/>
            <w:tcBorders>
              <w:top w:val="nil"/>
              <w:left w:val="nil"/>
              <w:bottom w:val="nil"/>
              <w:right w:val="nil"/>
            </w:tcBorders>
            <w:shd w:val="clear" w:color="auto" w:fill="auto"/>
            <w:noWrap/>
            <w:vAlign w:val="bottom"/>
            <w:hideMark/>
          </w:tcPr>
          <w:p w14:paraId="61415F2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5.85%</w:t>
            </w:r>
          </w:p>
        </w:tc>
        <w:tc>
          <w:tcPr>
            <w:tcW w:w="1820" w:type="dxa"/>
            <w:tcBorders>
              <w:top w:val="nil"/>
              <w:left w:val="nil"/>
              <w:bottom w:val="nil"/>
              <w:right w:val="nil"/>
            </w:tcBorders>
            <w:shd w:val="clear" w:color="auto" w:fill="auto"/>
            <w:noWrap/>
            <w:vAlign w:val="bottom"/>
            <w:hideMark/>
          </w:tcPr>
          <w:p w14:paraId="23EC135E"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£35,881</w:t>
            </w:r>
          </w:p>
        </w:tc>
        <w:tc>
          <w:tcPr>
            <w:tcW w:w="1700" w:type="dxa"/>
            <w:tcBorders>
              <w:top w:val="nil"/>
              <w:left w:val="nil"/>
              <w:bottom w:val="nil"/>
              <w:right w:val="nil"/>
            </w:tcBorders>
            <w:shd w:val="clear" w:color="auto" w:fill="auto"/>
            <w:noWrap/>
            <w:vAlign w:val="bottom"/>
            <w:hideMark/>
          </w:tcPr>
          <w:p w14:paraId="32AFB978"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£70.289</w:t>
            </w:r>
          </w:p>
        </w:tc>
        <w:tc>
          <w:tcPr>
            <w:tcW w:w="1258" w:type="dxa"/>
            <w:tcBorders>
              <w:top w:val="nil"/>
              <w:left w:val="nil"/>
              <w:bottom w:val="nil"/>
              <w:right w:val="nil"/>
            </w:tcBorders>
            <w:shd w:val="clear" w:color="auto" w:fill="auto"/>
            <w:noWrap/>
            <w:vAlign w:val="bottom"/>
            <w:hideMark/>
          </w:tcPr>
          <w:p w14:paraId="1A6AEC8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£265</w:t>
            </w:r>
          </w:p>
        </w:tc>
      </w:tr>
      <w:tr w:rsidR="000919B6" w:rsidRPr="000919B6" w14:paraId="3C05A330" w14:textId="77777777" w:rsidTr="000919B6">
        <w:trPr>
          <w:trHeight w:val="300"/>
        </w:trPr>
        <w:tc>
          <w:tcPr>
            <w:tcW w:w="1660" w:type="dxa"/>
            <w:tcBorders>
              <w:top w:val="nil"/>
              <w:left w:val="nil"/>
              <w:bottom w:val="nil"/>
              <w:right w:val="nil"/>
            </w:tcBorders>
            <w:shd w:val="clear" w:color="auto" w:fill="auto"/>
            <w:noWrap/>
            <w:vAlign w:val="bottom"/>
            <w:hideMark/>
          </w:tcPr>
          <w:p w14:paraId="2EA5A6A7"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South East</w:t>
            </w:r>
          </w:p>
        </w:tc>
        <w:tc>
          <w:tcPr>
            <w:tcW w:w="1199" w:type="dxa"/>
            <w:tcBorders>
              <w:top w:val="nil"/>
              <w:left w:val="nil"/>
              <w:bottom w:val="nil"/>
              <w:right w:val="nil"/>
            </w:tcBorders>
            <w:shd w:val="clear" w:color="auto" w:fill="auto"/>
            <w:noWrap/>
            <w:vAlign w:val="bottom"/>
            <w:hideMark/>
          </w:tcPr>
          <w:p w14:paraId="23F726DE"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17.50%</w:t>
            </w:r>
          </w:p>
        </w:tc>
        <w:tc>
          <w:tcPr>
            <w:tcW w:w="1940" w:type="dxa"/>
            <w:tcBorders>
              <w:top w:val="nil"/>
              <w:left w:val="nil"/>
              <w:bottom w:val="nil"/>
              <w:right w:val="nil"/>
            </w:tcBorders>
            <w:shd w:val="clear" w:color="auto" w:fill="auto"/>
            <w:noWrap/>
            <w:vAlign w:val="bottom"/>
            <w:hideMark/>
          </w:tcPr>
          <w:p w14:paraId="5B9AD01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£33.83</w:t>
            </w:r>
          </w:p>
        </w:tc>
        <w:tc>
          <w:tcPr>
            <w:tcW w:w="1480" w:type="dxa"/>
            <w:tcBorders>
              <w:top w:val="nil"/>
              <w:left w:val="nil"/>
              <w:bottom w:val="nil"/>
              <w:right w:val="nil"/>
            </w:tcBorders>
            <w:shd w:val="clear" w:color="auto" w:fill="auto"/>
            <w:noWrap/>
            <w:vAlign w:val="bottom"/>
            <w:hideMark/>
          </w:tcPr>
          <w:p w14:paraId="5D2DDA18"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5.88%</w:t>
            </w:r>
          </w:p>
        </w:tc>
        <w:tc>
          <w:tcPr>
            <w:tcW w:w="1820" w:type="dxa"/>
            <w:tcBorders>
              <w:top w:val="nil"/>
              <w:left w:val="nil"/>
              <w:bottom w:val="nil"/>
              <w:right w:val="nil"/>
            </w:tcBorders>
            <w:shd w:val="clear" w:color="auto" w:fill="auto"/>
            <w:noWrap/>
            <w:vAlign w:val="bottom"/>
            <w:hideMark/>
          </w:tcPr>
          <w:p w14:paraId="4314BF7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£29,897</w:t>
            </w:r>
          </w:p>
        </w:tc>
        <w:tc>
          <w:tcPr>
            <w:tcW w:w="1700" w:type="dxa"/>
            <w:tcBorders>
              <w:top w:val="nil"/>
              <w:left w:val="nil"/>
              <w:bottom w:val="nil"/>
              <w:right w:val="nil"/>
            </w:tcBorders>
            <w:shd w:val="clear" w:color="auto" w:fill="auto"/>
            <w:noWrap/>
            <w:vAlign w:val="bottom"/>
            <w:hideMark/>
          </w:tcPr>
          <w:p w14:paraId="0E01C532"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£69.435</w:t>
            </w:r>
          </w:p>
        </w:tc>
        <w:tc>
          <w:tcPr>
            <w:tcW w:w="1258" w:type="dxa"/>
            <w:tcBorders>
              <w:top w:val="nil"/>
              <w:left w:val="nil"/>
              <w:bottom w:val="nil"/>
              <w:right w:val="nil"/>
            </w:tcBorders>
            <w:shd w:val="clear" w:color="auto" w:fill="auto"/>
            <w:noWrap/>
            <w:vAlign w:val="bottom"/>
            <w:hideMark/>
          </w:tcPr>
          <w:p w14:paraId="74F6D2E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£289</w:t>
            </w:r>
          </w:p>
        </w:tc>
      </w:tr>
      <w:tr w:rsidR="000919B6" w:rsidRPr="000919B6" w14:paraId="5A98BED7" w14:textId="77777777" w:rsidTr="000919B6">
        <w:trPr>
          <w:trHeight w:val="300"/>
        </w:trPr>
        <w:tc>
          <w:tcPr>
            <w:tcW w:w="1660" w:type="dxa"/>
            <w:tcBorders>
              <w:top w:val="nil"/>
              <w:left w:val="nil"/>
              <w:bottom w:val="nil"/>
              <w:right w:val="nil"/>
            </w:tcBorders>
            <w:shd w:val="clear" w:color="auto" w:fill="auto"/>
            <w:noWrap/>
            <w:vAlign w:val="bottom"/>
            <w:hideMark/>
          </w:tcPr>
          <w:p w14:paraId="3F5235FD"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nil"/>
              <w:right w:val="nil"/>
            </w:tcBorders>
            <w:shd w:val="clear" w:color="auto" w:fill="auto"/>
            <w:noWrap/>
            <w:vAlign w:val="bottom"/>
            <w:hideMark/>
          </w:tcPr>
          <w:p w14:paraId="4FEE04A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12.05%</w:t>
            </w:r>
          </w:p>
        </w:tc>
        <w:tc>
          <w:tcPr>
            <w:tcW w:w="1940" w:type="dxa"/>
            <w:tcBorders>
              <w:top w:val="nil"/>
              <w:left w:val="nil"/>
              <w:bottom w:val="nil"/>
              <w:right w:val="nil"/>
            </w:tcBorders>
            <w:shd w:val="clear" w:color="auto" w:fill="auto"/>
            <w:noWrap/>
            <w:vAlign w:val="bottom"/>
            <w:hideMark/>
          </w:tcPr>
          <w:p w14:paraId="79362B8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£36.94</w:t>
            </w:r>
          </w:p>
        </w:tc>
        <w:tc>
          <w:tcPr>
            <w:tcW w:w="1480" w:type="dxa"/>
            <w:tcBorders>
              <w:top w:val="nil"/>
              <w:left w:val="nil"/>
              <w:bottom w:val="nil"/>
              <w:right w:val="nil"/>
            </w:tcBorders>
            <w:shd w:val="clear" w:color="auto" w:fill="auto"/>
            <w:noWrap/>
            <w:vAlign w:val="bottom"/>
            <w:hideMark/>
          </w:tcPr>
          <w:p w14:paraId="2E319DB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5.91%</w:t>
            </w:r>
          </w:p>
        </w:tc>
        <w:tc>
          <w:tcPr>
            <w:tcW w:w="1820" w:type="dxa"/>
            <w:tcBorders>
              <w:top w:val="nil"/>
              <w:left w:val="nil"/>
              <w:bottom w:val="nil"/>
              <w:right w:val="nil"/>
            </w:tcBorders>
            <w:shd w:val="clear" w:color="auto" w:fill="auto"/>
            <w:noWrap/>
            <w:vAlign w:val="bottom"/>
            <w:hideMark/>
          </w:tcPr>
          <w:p w14:paraId="407D032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£32,493</w:t>
            </w:r>
          </w:p>
        </w:tc>
        <w:tc>
          <w:tcPr>
            <w:tcW w:w="1700" w:type="dxa"/>
            <w:tcBorders>
              <w:top w:val="nil"/>
              <w:left w:val="nil"/>
              <w:bottom w:val="nil"/>
              <w:right w:val="nil"/>
            </w:tcBorders>
            <w:shd w:val="clear" w:color="auto" w:fill="auto"/>
            <w:noWrap/>
            <w:vAlign w:val="bottom"/>
            <w:hideMark/>
          </w:tcPr>
          <w:p w14:paraId="16EE981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£47.215</w:t>
            </w:r>
          </w:p>
        </w:tc>
        <w:tc>
          <w:tcPr>
            <w:tcW w:w="1258" w:type="dxa"/>
            <w:tcBorders>
              <w:top w:val="nil"/>
              <w:left w:val="nil"/>
              <w:bottom w:val="nil"/>
              <w:right w:val="nil"/>
            </w:tcBorders>
            <w:shd w:val="clear" w:color="auto" w:fill="auto"/>
            <w:noWrap/>
            <w:vAlign w:val="bottom"/>
            <w:hideMark/>
          </w:tcPr>
          <w:p w14:paraId="5A4D17D9"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£217</w:t>
            </w:r>
          </w:p>
        </w:tc>
      </w:tr>
      <w:tr w:rsidR="000919B6" w:rsidRPr="000919B6" w14:paraId="24DD038A" w14:textId="77777777" w:rsidTr="000919B6">
        <w:trPr>
          <w:trHeight w:val="300"/>
        </w:trPr>
        <w:tc>
          <w:tcPr>
            <w:tcW w:w="1660" w:type="dxa"/>
            <w:tcBorders>
              <w:top w:val="nil"/>
              <w:left w:val="nil"/>
              <w:bottom w:val="single" w:sz="4" w:space="0" w:color="auto"/>
              <w:right w:val="nil"/>
            </w:tcBorders>
            <w:shd w:val="clear" w:color="auto" w:fill="auto"/>
            <w:noWrap/>
            <w:vAlign w:val="bottom"/>
            <w:hideMark/>
          </w:tcPr>
          <w:p w14:paraId="30DE243C"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single" w:sz="4" w:space="0" w:color="auto"/>
              <w:right w:val="nil"/>
            </w:tcBorders>
            <w:shd w:val="clear" w:color="auto" w:fill="auto"/>
            <w:noWrap/>
            <w:vAlign w:val="bottom"/>
            <w:hideMark/>
          </w:tcPr>
          <w:p w14:paraId="5520DB60"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15.56%</w:t>
            </w:r>
          </w:p>
        </w:tc>
        <w:tc>
          <w:tcPr>
            <w:tcW w:w="1940" w:type="dxa"/>
            <w:tcBorders>
              <w:top w:val="nil"/>
              <w:left w:val="nil"/>
              <w:bottom w:val="single" w:sz="4" w:space="0" w:color="auto"/>
              <w:right w:val="nil"/>
            </w:tcBorders>
            <w:shd w:val="clear" w:color="auto" w:fill="auto"/>
            <w:noWrap/>
            <w:vAlign w:val="bottom"/>
            <w:hideMark/>
          </w:tcPr>
          <w:p w14:paraId="688CD9F3"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£34.96</w:t>
            </w:r>
          </w:p>
        </w:tc>
        <w:tc>
          <w:tcPr>
            <w:tcW w:w="1480" w:type="dxa"/>
            <w:tcBorders>
              <w:top w:val="nil"/>
              <w:left w:val="nil"/>
              <w:bottom w:val="single" w:sz="4" w:space="0" w:color="auto"/>
              <w:right w:val="nil"/>
            </w:tcBorders>
            <w:shd w:val="clear" w:color="auto" w:fill="auto"/>
            <w:noWrap/>
            <w:vAlign w:val="bottom"/>
            <w:hideMark/>
          </w:tcPr>
          <w:p w14:paraId="7E922494"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5.92%</w:t>
            </w:r>
          </w:p>
        </w:tc>
        <w:tc>
          <w:tcPr>
            <w:tcW w:w="1820" w:type="dxa"/>
            <w:tcBorders>
              <w:top w:val="nil"/>
              <w:left w:val="nil"/>
              <w:bottom w:val="single" w:sz="4" w:space="0" w:color="auto"/>
              <w:right w:val="nil"/>
            </w:tcBorders>
            <w:shd w:val="clear" w:color="auto" w:fill="auto"/>
            <w:noWrap/>
            <w:vAlign w:val="bottom"/>
            <w:hideMark/>
          </w:tcPr>
          <w:p w14:paraId="479231C9"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£30,700</w:t>
            </w:r>
          </w:p>
        </w:tc>
        <w:tc>
          <w:tcPr>
            <w:tcW w:w="1700" w:type="dxa"/>
            <w:tcBorders>
              <w:top w:val="nil"/>
              <w:left w:val="nil"/>
              <w:bottom w:val="single" w:sz="4" w:space="0" w:color="auto"/>
              <w:right w:val="nil"/>
            </w:tcBorders>
            <w:shd w:val="clear" w:color="auto" w:fill="auto"/>
            <w:noWrap/>
            <w:vAlign w:val="bottom"/>
            <w:hideMark/>
          </w:tcPr>
          <w:p w14:paraId="4E8CB4C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£67.217</w:t>
            </w:r>
          </w:p>
        </w:tc>
        <w:tc>
          <w:tcPr>
            <w:tcW w:w="1258" w:type="dxa"/>
            <w:tcBorders>
              <w:top w:val="nil"/>
              <w:left w:val="nil"/>
              <w:bottom w:val="single" w:sz="4" w:space="0" w:color="auto"/>
              <w:right w:val="nil"/>
            </w:tcBorders>
            <w:shd w:val="clear" w:color="auto" w:fill="auto"/>
            <w:noWrap/>
            <w:vAlign w:val="bottom"/>
            <w:hideMark/>
          </w:tcPr>
          <w:p w14:paraId="06FFF81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£265</w:t>
            </w:r>
          </w:p>
        </w:tc>
      </w:tr>
      <w:tr w:rsidR="000919B6" w:rsidRPr="000919B6" w14:paraId="0C9549FD" w14:textId="77777777" w:rsidTr="000919B6">
        <w:trPr>
          <w:trHeight w:val="300"/>
        </w:trPr>
        <w:tc>
          <w:tcPr>
            <w:tcW w:w="6279" w:type="dxa"/>
            <w:gridSpan w:val="4"/>
            <w:tcBorders>
              <w:top w:val="nil"/>
              <w:left w:val="nil"/>
              <w:bottom w:val="nil"/>
              <w:right w:val="nil"/>
            </w:tcBorders>
            <w:shd w:val="clear" w:color="auto" w:fill="auto"/>
            <w:noWrap/>
            <w:vAlign w:val="bottom"/>
            <w:hideMark/>
          </w:tcPr>
          <w:p w14:paraId="4DDD8AAA" w14:textId="77777777" w:rsidR="000919B6" w:rsidRPr="000919B6" w:rsidRDefault="000919B6" w:rsidP="000919B6">
            <w:pPr>
              <w:rPr>
                <w:rFonts w:ascii="Calibri" w:eastAsia="Times New Roman" w:hAnsi="Calibri" w:cs="Calibri"/>
                <w:i/>
                <w:iCs/>
                <w:color w:val="000000"/>
                <w:sz w:val="22"/>
                <w:szCs w:val="22"/>
                <w:lang w:eastAsia="en-GB"/>
              </w:rPr>
            </w:pPr>
            <w:r w:rsidRPr="000919B6">
              <w:rPr>
                <w:rFonts w:ascii="Calibri" w:eastAsia="Times New Roman" w:hAnsi="Calibri" w:cs="Calibri"/>
                <w:i/>
                <w:iCs/>
                <w:color w:val="000000"/>
                <w:sz w:val="22"/>
                <w:szCs w:val="22"/>
                <w:lang w:eastAsia="en-GB"/>
              </w:rPr>
              <w:t>* Local authorities with fewer than 10 observations are excluded.</w:t>
            </w:r>
          </w:p>
        </w:tc>
        <w:tc>
          <w:tcPr>
            <w:tcW w:w="1820" w:type="dxa"/>
            <w:tcBorders>
              <w:top w:val="nil"/>
              <w:left w:val="nil"/>
              <w:bottom w:val="nil"/>
              <w:right w:val="nil"/>
            </w:tcBorders>
            <w:shd w:val="clear" w:color="auto" w:fill="auto"/>
            <w:noWrap/>
            <w:vAlign w:val="bottom"/>
            <w:hideMark/>
          </w:tcPr>
          <w:p w14:paraId="471D8B2D" w14:textId="77777777" w:rsidR="000919B6" w:rsidRPr="000919B6" w:rsidRDefault="000919B6" w:rsidP="000919B6">
            <w:pPr>
              <w:rPr>
                <w:rFonts w:ascii="Calibri" w:eastAsia="Times New Roman" w:hAnsi="Calibri" w:cs="Calibri"/>
                <w:color w:val="000000"/>
                <w:sz w:val="22"/>
                <w:szCs w:val="22"/>
                <w:lang w:eastAsia="en-GB"/>
              </w:rPr>
            </w:pPr>
          </w:p>
        </w:tc>
        <w:tc>
          <w:tcPr>
            <w:tcW w:w="1700" w:type="dxa"/>
            <w:tcBorders>
              <w:top w:val="nil"/>
              <w:left w:val="nil"/>
              <w:bottom w:val="nil"/>
              <w:right w:val="nil"/>
            </w:tcBorders>
            <w:shd w:val="clear" w:color="auto" w:fill="auto"/>
            <w:noWrap/>
            <w:vAlign w:val="bottom"/>
            <w:hideMark/>
          </w:tcPr>
          <w:p w14:paraId="53711B02" w14:textId="77777777" w:rsidR="000919B6" w:rsidRPr="000919B6" w:rsidRDefault="000919B6" w:rsidP="000919B6">
            <w:pPr>
              <w:rPr>
                <w:rFonts w:ascii="Times New Roman" w:eastAsia="Times New Roman" w:hAnsi="Times New Roman" w:cs="Times New Roman"/>
                <w:sz w:val="20"/>
                <w:szCs w:val="20"/>
                <w:lang w:eastAsia="en-GB"/>
              </w:rPr>
            </w:pPr>
          </w:p>
        </w:tc>
        <w:tc>
          <w:tcPr>
            <w:tcW w:w="1258" w:type="dxa"/>
            <w:tcBorders>
              <w:top w:val="nil"/>
              <w:left w:val="nil"/>
              <w:bottom w:val="nil"/>
              <w:right w:val="nil"/>
            </w:tcBorders>
            <w:shd w:val="clear" w:color="auto" w:fill="auto"/>
            <w:noWrap/>
            <w:vAlign w:val="bottom"/>
            <w:hideMark/>
          </w:tcPr>
          <w:p w14:paraId="3525F784" w14:textId="77777777" w:rsidR="000919B6" w:rsidRPr="000919B6" w:rsidRDefault="000919B6" w:rsidP="000919B6">
            <w:pPr>
              <w:rPr>
                <w:rFonts w:ascii="Times New Roman" w:eastAsia="Times New Roman" w:hAnsi="Times New Roman" w:cs="Times New Roman"/>
                <w:sz w:val="20"/>
                <w:szCs w:val="20"/>
                <w:lang w:eastAsia="en-GB"/>
              </w:rPr>
            </w:pPr>
          </w:p>
        </w:tc>
      </w:tr>
    </w:tbl>
    <w:p w14:paraId="703586FD" w14:textId="1FE1C155" w:rsidR="000919B6" w:rsidRPr="00807B07" w:rsidRDefault="000919B6" w:rsidP="00E7063A">
      <w:pPr>
        <w:rPr>
          <w:rFonts w:ascii="Calibri" w:eastAsia="Times New Roman" w:hAnsi="Calibri" w:cs="Calibri"/>
          <w:color w:val="000000"/>
          <w:sz w:val="22"/>
          <w:szCs w:val="22"/>
          <w:lang w:eastAsia="en-GB"/>
        </w:rPr>
        <w:sectPr w:rsidR="000919B6" w:rsidRPr="00807B07" w:rsidSect="00FB3E66">
          <w:pgSz w:w="16838" w:h="11906" w:orient="landscape"/>
          <w:pgMar w:top="1440" w:right="1440" w:bottom="1440" w:left="1440" w:header="709" w:footer="709" w:gutter="0"/>
          <w:cols w:space="708"/>
          <w:docGrid w:linePitch="360"/>
        </w:sectPr>
      </w:pPr>
    </w:p>
    <w:p w14:paraId="604609AA" w14:textId="77777777" w:rsidR="002E433B" w:rsidRPr="00F959C8" w:rsidRDefault="002E433B" w:rsidP="002E433B">
      <w:pPr>
        <w:rPr>
          <w:b/>
          <w:bCs/>
          <w:sz w:val="22"/>
          <w:szCs w:val="22"/>
        </w:rPr>
      </w:pPr>
      <w:r w:rsidRPr="00A07E46">
        <w:rPr>
          <w:b/>
          <w:bCs/>
          <w:sz w:val="22"/>
          <w:szCs w:val="22"/>
        </w:rPr>
        <w:lastRenderedPageBreak/>
        <w:t>Figure 1</w:t>
      </w:r>
      <w:r>
        <w:rPr>
          <w:b/>
          <w:bCs/>
          <w:sz w:val="22"/>
          <w:szCs w:val="22"/>
        </w:rPr>
        <w:t>.</w:t>
      </w:r>
      <w:r w:rsidRPr="00A07E46">
        <w:rPr>
          <w:b/>
          <w:bCs/>
          <w:sz w:val="22"/>
          <w:szCs w:val="22"/>
        </w:rPr>
        <w:t xml:space="preserve"> Distribution of Weekly Spending on Tobacco</w:t>
      </w:r>
    </w:p>
    <w:p w14:paraId="72CDE7E4" w14:textId="19BEFBC3" w:rsidR="002E433B" w:rsidRDefault="002E433B" w:rsidP="007978E4">
      <w:pPr>
        <w:jc w:val="both"/>
        <w:rPr>
          <w:b/>
          <w:bCs/>
          <w:sz w:val="22"/>
          <w:szCs w:val="22"/>
        </w:rPr>
      </w:pPr>
      <w:r>
        <w:rPr>
          <w:noProof/>
        </w:rPr>
        <w:drawing>
          <wp:inline distT="0" distB="0" distL="0" distR="0" wp14:anchorId="4ECD2ECC" wp14:editId="101C5CC5">
            <wp:extent cx="5372100" cy="3954380"/>
            <wp:effectExtent l="0" t="0" r="0" b="825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2855" cy="3969658"/>
                    </a:xfrm>
                    <a:prstGeom prst="rect">
                      <a:avLst/>
                    </a:prstGeom>
                    <a:noFill/>
                    <a:ln>
                      <a:noFill/>
                    </a:ln>
                  </pic:spPr>
                </pic:pic>
              </a:graphicData>
            </a:graphic>
          </wp:inline>
        </w:drawing>
      </w:r>
    </w:p>
    <w:p w14:paraId="7DDA9A66" w14:textId="0D6D6198" w:rsidR="007978E4" w:rsidRPr="00A07E46" w:rsidRDefault="007978E4" w:rsidP="007978E4">
      <w:pPr>
        <w:jc w:val="both"/>
        <w:rPr>
          <w:b/>
          <w:bCs/>
          <w:sz w:val="22"/>
          <w:szCs w:val="22"/>
        </w:rPr>
      </w:pPr>
      <w:r w:rsidRPr="00A07E46">
        <w:rPr>
          <w:b/>
          <w:bCs/>
          <w:sz w:val="22"/>
          <w:szCs w:val="22"/>
        </w:rPr>
        <w:t xml:space="preserve">Figure 2.  Average Weekly </w:t>
      </w:r>
      <w:commentRangeStart w:id="367"/>
      <w:r w:rsidRPr="00A07E46">
        <w:rPr>
          <w:b/>
          <w:bCs/>
          <w:sz w:val="22"/>
          <w:szCs w:val="22"/>
        </w:rPr>
        <w:t>Spending</w:t>
      </w:r>
      <w:commentRangeEnd w:id="367"/>
      <w:r w:rsidR="00956ED0">
        <w:rPr>
          <w:rStyle w:val="CommentReference"/>
        </w:rPr>
        <w:commentReference w:id="367"/>
      </w:r>
      <w:r w:rsidRPr="00A07E46">
        <w:rPr>
          <w:b/>
          <w:bCs/>
          <w:sz w:val="22"/>
          <w:szCs w:val="22"/>
        </w:rPr>
        <w:t xml:space="preserve"> </w:t>
      </w:r>
      <w:r w:rsidR="003C6CAD">
        <w:rPr>
          <w:b/>
          <w:bCs/>
          <w:sz w:val="22"/>
          <w:szCs w:val="22"/>
        </w:rPr>
        <w:t xml:space="preserve"> and Local Authority Average Income</w:t>
      </w:r>
    </w:p>
    <w:p w14:paraId="260C49E1" w14:textId="14200B6F" w:rsidR="007978E4" w:rsidRDefault="004A0ED3" w:rsidP="00E7063A">
      <w:pPr>
        <w:rPr>
          <w:b/>
          <w:bCs/>
        </w:rPr>
      </w:pPr>
      <w:r>
        <w:rPr>
          <w:noProof/>
        </w:rPr>
        <w:drawing>
          <wp:inline distT="0" distB="0" distL="0" distR="0" wp14:anchorId="208D6CAE" wp14:editId="5F9D4A53">
            <wp:extent cx="5564956" cy="4476750"/>
            <wp:effectExtent l="0" t="0" r="0" b="0"/>
            <wp:docPr id="5" name="Picture 5" descr="Graphical user interface, 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time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7734" cy="4478985"/>
                    </a:xfrm>
                    <a:prstGeom prst="rect">
                      <a:avLst/>
                    </a:prstGeom>
                    <a:noFill/>
                    <a:ln>
                      <a:noFill/>
                    </a:ln>
                  </pic:spPr>
                </pic:pic>
              </a:graphicData>
            </a:graphic>
          </wp:inline>
        </w:drawing>
      </w:r>
    </w:p>
    <w:p w14:paraId="28A5F501" w14:textId="3801DD6B" w:rsidR="007978E4" w:rsidRDefault="007978E4" w:rsidP="00E7063A">
      <w:pPr>
        <w:rPr>
          <w:b/>
          <w:bCs/>
        </w:rPr>
        <w:sectPr w:rsidR="007978E4" w:rsidSect="00004A3E">
          <w:pgSz w:w="11906" w:h="16838"/>
          <w:pgMar w:top="1440" w:right="1440" w:bottom="1440" w:left="1440" w:header="709" w:footer="709" w:gutter="0"/>
          <w:cols w:space="708"/>
          <w:docGrid w:linePitch="360"/>
        </w:sectPr>
      </w:pPr>
    </w:p>
    <w:p w14:paraId="6AAF5BC7" w14:textId="2EE7295D" w:rsidR="00EC4CC8" w:rsidRPr="00A07E46" w:rsidRDefault="00EC4CC8" w:rsidP="0012122C">
      <w:pPr>
        <w:jc w:val="both"/>
        <w:rPr>
          <w:b/>
          <w:bCs/>
          <w:sz w:val="22"/>
          <w:szCs w:val="22"/>
        </w:rPr>
      </w:pPr>
      <w:r w:rsidRPr="00A07E46">
        <w:rPr>
          <w:b/>
          <w:bCs/>
          <w:sz w:val="22"/>
          <w:szCs w:val="22"/>
        </w:rPr>
        <w:lastRenderedPageBreak/>
        <w:t xml:space="preserve">Figure </w:t>
      </w:r>
      <w:r w:rsidR="0015584E">
        <w:rPr>
          <w:b/>
          <w:bCs/>
          <w:sz w:val="22"/>
          <w:szCs w:val="22"/>
        </w:rPr>
        <w:t>3</w:t>
      </w:r>
      <w:r w:rsidR="00A07E46" w:rsidRPr="00A07E46">
        <w:rPr>
          <w:b/>
          <w:bCs/>
          <w:sz w:val="22"/>
          <w:szCs w:val="22"/>
        </w:rPr>
        <w:t>.</w:t>
      </w:r>
      <w:r w:rsidRPr="00A07E46">
        <w:rPr>
          <w:b/>
          <w:bCs/>
          <w:sz w:val="22"/>
          <w:szCs w:val="22"/>
        </w:rPr>
        <w:t xml:space="preserve"> Local Authority Average Daily Cigarette Consumption</w:t>
      </w:r>
    </w:p>
    <w:p w14:paraId="2E462DAF" w14:textId="6F2FA69C" w:rsidR="008F4DD1" w:rsidRDefault="00885607" w:rsidP="0012122C">
      <w:pPr>
        <w:jc w:val="both"/>
        <w:rPr>
          <w:b/>
          <w:bCs/>
        </w:rPr>
      </w:pPr>
      <w:r>
        <w:rPr>
          <w:noProof/>
        </w:rPr>
        <w:drawing>
          <wp:inline distT="0" distB="0" distL="0" distR="0" wp14:anchorId="4FB30B8B" wp14:editId="34BEC5E6">
            <wp:extent cx="5231094" cy="4330461"/>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42332" cy="4339764"/>
                    </a:xfrm>
                    <a:prstGeom prst="rect">
                      <a:avLst/>
                    </a:prstGeom>
                    <a:noFill/>
                    <a:ln>
                      <a:noFill/>
                    </a:ln>
                  </pic:spPr>
                </pic:pic>
              </a:graphicData>
            </a:graphic>
          </wp:inline>
        </w:drawing>
      </w:r>
    </w:p>
    <w:p w14:paraId="472645FA" w14:textId="77777777" w:rsidR="00B65CD0" w:rsidRDefault="00B65CD0" w:rsidP="0012122C">
      <w:pPr>
        <w:jc w:val="both"/>
        <w:rPr>
          <w:b/>
          <w:bCs/>
          <w:sz w:val="22"/>
          <w:szCs w:val="22"/>
        </w:rPr>
      </w:pPr>
    </w:p>
    <w:p w14:paraId="501CF3BE" w14:textId="29B75101" w:rsidR="007F21C3" w:rsidRPr="00A07E46" w:rsidRDefault="007F21C3" w:rsidP="0012122C">
      <w:pPr>
        <w:jc w:val="both"/>
        <w:rPr>
          <w:b/>
          <w:bCs/>
          <w:sz w:val="22"/>
          <w:szCs w:val="22"/>
        </w:rPr>
      </w:pPr>
      <w:r w:rsidRPr="00A07E46">
        <w:rPr>
          <w:b/>
          <w:bCs/>
          <w:sz w:val="22"/>
          <w:szCs w:val="22"/>
        </w:rPr>
        <w:t xml:space="preserve">Figure </w:t>
      </w:r>
      <w:r w:rsidR="0015584E">
        <w:rPr>
          <w:b/>
          <w:bCs/>
          <w:sz w:val="22"/>
          <w:szCs w:val="22"/>
        </w:rPr>
        <w:t>4</w:t>
      </w:r>
      <w:r w:rsidR="00A07E46" w:rsidRPr="00A07E46">
        <w:rPr>
          <w:b/>
          <w:bCs/>
          <w:sz w:val="22"/>
          <w:szCs w:val="22"/>
        </w:rPr>
        <w:t>.</w:t>
      </w:r>
      <w:r w:rsidRPr="00A07E46">
        <w:rPr>
          <w:b/>
          <w:bCs/>
          <w:sz w:val="22"/>
          <w:szCs w:val="22"/>
        </w:rPr>
        <w:t xml:space="preserve"> Deciles of Income and Spending as a Proportion of Income by Local Authority</w:t>
      </w:r>
    </w:p>
    <w:p w14:paraId="1FB08C16" w14:textId="2350B85A" w:rsidR="007F21C3" w:rsidRDefault="00372412" w:rsidP="0012122C">
      <w:pPr>
        <w:jc w:val="both"/>
        <w:rPr>
          <w:b/>
          <w:bCs/>
        </w:rPr>
      </w:pPr>
      <w:r>
        <w:rPr>
          <w:noProof/>
        </w:rPr>
        <w:drawing>
          <wp:inline distT="0" distB="0" distL="0" distR="0" wp14:anchorId="70C4F797" wp14:editId="7CEDABFE">
            <wp:extent cx="5731510" cy="3973830"/>
            <wp:effectExtent l="0" t="0" r="0" b="762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6ABD1AFA" w14:textId="77777777" w:rsidR="00B65CD0" w:rsidRDefault="00B65CD0" w:rsidP="0012122C">
      <w:pPr>
        <w:jc w:val="both"/>
        <w:rPr>
          <w:b/>
          <w:bCs/>
        </w:rPr>
      </w:pPr>
    </w:p>
    <w:p w14:paraId="362B8B5C" w14:textId="767BB4A7" w:rsidR="00B65CD0" w:rsidRPr="00B65CD0" w:rsidRDefault="00B65CD0" w:rsidP="0012122C">
      <w:pPr>
        <w:jc w:val="both"/>
        <w:rPr>
          <w:b/>
          <w:bCs/>
          <w:sz w:val="22"/>
          <w:szCs w:val="22"/>
        </w:rPr>
      </w:pPr>
      <w:r w:rsidRPr="00A07E46">
        <w:rPr>
          <w:b/>
          <w:bCs/>
          <w:sz w:val="22"/>
          <w:szCs w:val="22"/>
        </w:rPr>
        <w:t xml:space="preserve">Figure </w:t>
      </w:r>
      <w:r w:rsidR="0015584E">
        <w:rPr>
          <w:b/>
          <w:bCs/>
          <w:sz w:val="22"/>
          <w:szCs w:val="22"/>
        </w:rPr>
        <w:t>5</w:t>
      </w:r>
      <w:r w:rsidRPr="00A07E46">
        <w:rPr>
          <w:b/>
          <w:bCs/>
          <w:sz w:val="22"/>
          <w:szCs w:val="22"/>
        </w:rPr>
        <w:t xml:space="preserve">. Deciles of Income and </w:t>
      </w:r>
      <w:r>
        <w:rPr>
          <w:b/>
          <w:bCs/>
          <w:sz w:val="22"/>
          <w:szCs w:val="22"/>
        </w:rPr>
        <w:t>Smoke free dividend per capita</w:t>
      </w:r>
      <w:r w:rsidRPr="00A07E46">
        <w:rPr>
          <w:b/>
          <w:bCs/>
          <w:sz w:val="22"/>
          <w:szCs w:val="22"/>
        </w:rPr>
        <w:t xml:space="preserve"> by Local Authority</w:t>
      </w:r>
    </w:p>
    <w:p w14:paraId="44834108" w14:textId="77777777" w:rsidR="00B65CD0" w:rsidRDefault="00B65CD0" w:rsidP="0012122C">
      <w:pPr>
        <w:jc w:val="both"/>
        <w:rPr>
          <w:b/>
          <w:bCs/>
        </w:rPr>
      </w:pPr>
    </w:p>
    <w:p w14:paraId="21B7D183" w14:textId="23ED3FE5" w:rsidR="00B65CD0" w:rsidRDefault="00B65CD0" w:rsidP="0012122C">
      <w:pPr>
        <w:jc w:val="both"/>
        <w:rPr>
          <w:b/>
          <w:bCs/>
        </w:rPr>
      </w:pPr>
      <w:r>
        <w:rPr>
          <w:noProof/>
        </w:rPr>
        <w:drawing>
          <wp:inline distT="0" distB="0" distL="0" distR="0" wp14:anchorId="5FB8FB99" wp14:editId="617F0674">
            <wp:extent cx="5731510" cy="3973830"/>
            <wp:effectExtent l="0" t="0" r="0" b="762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331176A3" w14:textId="400129A0" w:rsidR="00372412" w:rsidRDefault="00372412" w:rsidP="0012122C">
      <w:pPr>
        <w:jc w:val="both"/>
        <w:rPr>
          <w:b/>
          <w:bCs/>
        </w:rPr>
      </w:pPr>
    </w:p>
    <w:p w14:paraId="50145722" w14:textId="77777777" w:rsidR="006D1F17" w:rsidRDefault="006D1F17" w:rsidP="0012122C">
      <w:pPr>
        <w:jc w:val="both"/>
        <w:rPr>
          <w:b/>
          <w:bCs/>
        </w:rPr>
      </w:pPr>
    </w:p>
    <w:p w14:paraId="4E4F0DDF" w14:textId="77777777" w:rsidR="006D1F17" w:rsidRDefault="006D1F17" w:rsidP="0012122C">
      <w:pPr>
        <w:jc w:val="both"/>
        <w:rPr>
          <w:b/>
          <w:bCs/>
        </w:rPr>
      </w:pPr>
    </w:p>
    <w:p w14:paraId="1B5CFC11" w14:textId="77777777" w:rsidR="006D1F17" w:rsidRDefault="006D1F17" w:rsidP="0012122C">
      <w:pPr>
        <w:jc w:val="both"/>
        <w:rPr>
          <w:b/>
          <w:bCs/>
        </w:rPr>
      </w:pPr>
    </w:p>
    <w:p w14:paraId="488B83D6" w14:textId="77777777" w:rsidR="006D1F17" w:rsidRDefault="006D1F17" w:rsidP="0012122C">
      <w:pPr>
        <w:jc w:val="both"/>
        <w:rPr>
          <w:b/>
          <w:bCs/>
        </w:rPr>
      </w:pPr>
    </w:p>
    <w:p w14:paraId="7165D280" w14:textId="77777777" w:rsidR="006D1F17" w:rsidRDefault="006D1F17" w:rsidP="0012122C">
      <w:pPr>
        <w:jc w:val="both"/>
        <w:rPr>
          <w:b/>
          <w:bCs/>
        </w:rPr>
      </w:pPr>
    </w:p>
    <w:p w14:paraId="034E4FE7" w14:textId="77777777" w:rsidR="006D1F17" w:rsidRDefault="006D1F17" w:rsidP="0012122C">
      <w:pPr>
        <w:jc w:val="both"/>
        <w:rPr>
          <w:b/>
          <w:bCs/>
        </w:rPr>
      </w:pPr>
    </w:p>
    <w:p w14:paraId="223FA762" w14:textId="77777777" w:rsidR="006D1F17" w:rsidRDefault="006D1F17" w:rsidP="0012122C">
      <w:pPr>
        <w:jc w:val="both"/>
        <w:rPr>
          <w:b/>
          <w:bCs/>
        </w:rPr>
      </w:pPr>
    </w:p>
    <w:p w14:paraId="3D53A77C" w14:textId="77777777" w:rsidR="006D1F17" w:rsidRDefault="006D1F17" w:rsidP="0012122C">
      <w:pPr>
        <w:jc w:val="both"/>
        <w:rPr>
          <w:b/>
          <w:bCs/>
        </w:rPr>
      </w:pPr>
    </w:p>
    <w:p w14:paraId="008F6469" w14:textId="77777777" w:rsidR="006D1F17" w:rsidRDefault="006D1F17" w:rsidP="0012122C">
      <w:pPr>
        <w:jc w:val="both"/>
        <w:rPr>
          <w:b/>
          <w:bCs/>
        </w:rPr>
      </w:pPr>
    </w:p>
    <w:p w14:paraId="174831D5" w14:textId="77777777" w:rsidR="006D1F17" w:rsidRDefault="006D1F17" w:rsidP="0012122C">
      <w:pPr>
        <w:jc w:val="both"/>
        <w:rPr>
          <w:b/>
          <w:bCs/>
        </w:rPr>
      </w:pPr>
    </w:p>
    <w:p w14:paraId="03FCE8BA" w14:textId="77777777" w:rsidR="006D1F17" w:rsidRDefault="006D1F17" w:rsidP="0012122C">
      <w:pPr>
        <w:jc w:val="both"/>
        <w:rPr>
          <w:b/>
          <w:bCs/>
        </w:rPr>
      </w:pPr>
    </w:p>
    <w:p w14:paraId="0832CEB1" w14:textId="77777777" w:rsidR="006D1F17" w:rsidRDefault="006D1F17" w:rsidP="0012122C">
      <w:pPr>
        <w:jc w:val="both"/>
        <w:rPr>
          <w:b/>
          <w:bCs/>
        </w:rPr>
      </w:pPr>
    </w:p>
    <w:p w14:paraId="2ABE9EE5" w14:textId="77777777" w:rsidR="006D1F17" w:rsidRDefault="006D1F17" w:rsidP="0012122C">
      <w:pPr>
        <w:jc w:val="both"/>
        <w:rPr>
          <w:b/>
          <w:bCs/>
        </w:rPr>
      </w:pPr>
    </w:p>
    <w:p w14:paraId="4BABAFC3" w14:textId="77777777" w:rsidR="006D1F17" w:rsidRDefault="006D1F17" w:rsidP="0012122C">
      <w:pPr>
        <w:jc w:val="both"/>
        <w:rPr>
          <w:b/>
          <w:bCs/>
        </w:rPr>
      </w:pPr>
    </w:p>
    <w:p w14:paraId="32EC0394" w14:textId="77777777" w:rsidR="006D1F17" w:rsidRDefault="006D1F17" w:rsidP="0012122C">
      <w:pPr>
        <w:jc w:val="both"/>
        <w:rPr>
          <w:b/>
          <w:bCs/>
        </w:rPr>
      </w:pPr>
    </w:p>
    <w:p w14:paraId="4E63B7E4" w14:textId="77777777" w:rsidR="006D1F17" w:rsidRDefault="006D1F17" w:rsidP="0012122C">
      <w:pPr>
        <w:jc w:val="both"/>
        <w:rPr>
          <w:b/>
          <w:bCs/>
        </w:rPr>
      </w:pPr>
    </w:p>
    <w:p w14:paraId="51DC8830" w14:textId="77777777" w:rsidR="006D1F17" w:rsidRDefault="006D1F17" w:rsidP="0012122C">
      <w:pPr>
        <w:jc w:val="both"/>
        <w:rPr>
          <w:b/>
          <w:bCs/>
        </w:rPr>
      </w:pPr>
    </w:p>
    <w:p w14:paraId="2113A25A" w14:textId="77777777" w:rsidR="006D1F17" w:rsidRDefault="006D1F17" w:rsidP="0012122C">
      <w:pPr>
        <w:jc w:val="both"/>
        <w:rPr>
          <w:b/>
          <w:bCs/>
        </w:rPr>
      </w:pPr>
    </w:p>
    <w:p w14:paraId="5862DF82" w14:textId="77777777" w:rsidR="006D1F17" w:rsidRDefault="006D1F17" w:rsidP="0012122C">
      <w:pPr>
        <w:jc w:val="both"/>
        <w:rPr>
          <w:b/>
          <w:bCs/>
        </w:rPr>
      </w:pPr>
    </w:p>
    <w:p w14:paraId="484401AF" w14:textId="77777777" w:rsidR="006D1F17" w:rsidRDefault="006D1F17" w:rsidP="0012122C">
      <w:pPr>
        <w:jc w:val="both"/>
        <w:rPr>
          <w:b/>
          <w:bCs/>
        </w:rPr>
      </w:pPr>
    </w:p>
    <w:p w14:paraId="35C3C32A" w14:textId="77777777" w:rsidR="006D1F17" w:rsidRDefault="006D1F17" w:rsidP="0012122C">
      <w:pPr>
        <w:jc w:val="both"/>
        <w:rPr>
          <w:b/>
          <w:bCs/>
        </w:rPr>
      </w:pPr>
    </w:p>
    <w:p w14:paraId="4F2FB355" w14:textId="77777777" w:rsidR="006D1F17" w:rsidRDefault="006D1F17" w:rsidP="0012122C">
      <w:pPr>
        <w:jc w:val="both"/>
        <w:rPr>
          <w:b/>
          <w:bCs/>
        </w:rPr>
      </w:pPr>
    </w:p>
    <w:p w14:paraId="29FB746B" w14:textId="7F788FC0" w:rsidR="008F4DD1" w:rsidRDefault="008F4DD1" w:rsidP="0012122C">
      <w:pPr>
        <w:jc w:val="both"/>
        <w:rPr>
          <w:b/>
          <w:bCs/>
        </w:rPr>
      </w:pPr>
      <w:r>
        <w:rPr>
          <w:b/>
          <w:bCs/>
        </w:rPr>
        <w:lastRenderedPageBreak/>
        <w:t xml:space="preserve">Extra Figures/Tables </w:t>
      </w:r>
    </w:p>
    <w:p w14:paraId="1ABB4F67" w14:textId="74C145F0" w:rsidR="008F4DD1" w:rsidRDefault="008F4DD1" w:rsidP="0012122C">
      <w:pPr>
        <w:jc w:val="both"/>
        <w:rPr>
          <w:b/>
          <w:bCs/>
        </w:rPr>
      </w:pPr>
      <w:r>
        <w:rPr>
          <w:b/>
          <w:bCs/>
        </w:rPr>
        <w:t xml:space="preserve">Distribution of </w:t>
      </w:r>
      <w:r w:rsidR="005250F9">
        <w:rPr>
          <w:b/>
          <w:bCs/>
        </w:rPr>
        <w:t xml:space="preserve">Weekly </w:t>
      </w:r>
      <w:r>
        <w:rPr>
          <w:b/>
          <w:bCs/>
        </w:rPr>
        <w:t>Spending by Region</w:t>
      </w:r>
    </w:p>
    <w:p w14:paraId="670AF4DF" w14:textId="31741611" w:rsidR="008F4DD1" w:rsidRDefault="008F4DD1" w:rsidP="0012122C">
      <w:pPr>
        <w:jc w:val="both"/>
        <w:rPr>
          <w:b/>
          <w:bCs/>
        </w:rPr>
      </w:pPr>
      <w:r>
        <w:rPr>
          <w:noProof/>
        </w:rPr>
        <w:drawing>
          <wp:inline distT="0" distB="0" distL="0" distR="0" wp14:anchorId="2D8051EE" wp14:editId="176FA75B">
            <wp:extent cx="4895850" cy="40068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99504" cy="4009820"/>
                    </a:xfrm>
                    <a:prstGeom prst="rect">
                      <a:avLst/>
                    </a:prstGeom>
                    <a:noFill/>
                    <a:ln>
                      <a:noFill/>
                    </a:ln>
                  </pic:spPr>
                </pic:pic>
              </a:graphicData>
            </a:graphic>
          </wp:inline>
        </w:drawing>
      </w:r>
    </w:p>
    <w:p w14:paraId="4D7F5301" w14:textId="0EAD9CF8" w:rsidR="00DA705D" w:rsidRDefault="00DA705D" w:rsidP="0012122C">
      <w:pPr>
        <w:jc w:val="both"/>
        <w:rPr>
          <w:b/>
          <w:bCs/>
        </w:rPr>
      </w:pPr>
      <w:r>
        <w:rPr>
          <w:b/>
          <w:bCs/>
        </w:rPr>
        <w:t>Percent of smokers who consume HRT and average income</w:t>
      </w:r>
    </w:p>
    <w:p w14:paraId="263D22D6" w14:textId="5BBCF082" w:rsidR="00DA705D" w:rsidRDefault="00DA705D" w:rsidP="0012122C">
      <w:pPr>
        <w:jc w:val="both"/>
        <w:rPr>
          <w:b/>
          <w:bCs/>
        </w:rPr>
      </w:pPr>
      <w:r>
        <w:rPr>
          <w:noProof/>
        </w:rPr>
        <w:drawing>
          <wp:inline distT="0" distB="0" distL="0" distR="0" wp14:anchorId="75C928F1" wp14:editId="7A8B774B">
            <wp:extent cx="5382996" cy="396240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2996" cy="3962400"/>
                    </a:xfrm>
                    <a:prstGeom prst="rect">
                      <a:avLst/>
                    </a:prstGeom>
                    <a:noFill/>
                    <a:ln>
                      <a:noFill/>
                    </a:ln>
                  </pic:spPr>
                </pic:pic>
              </a:graphicData>
            </a:graphic>
          </wp:inline>
        </w:drawing>
      </w:r>
    </w:p>
    <w:p w14:paraId="7A63964C" w14:textId="5989D11A" w:rsidR="00446295" w:rsidRDefault="00446295" w:rsidP="0012122C">
      <w:pPr>
        <w:jc w:val="both"/>
        <w:rPr>
          <w:b/>
          <w:bCs/>
        </w:rPr>
      </w:pPr>
    </w:p>
    <w:p w14:paraId="1727B714" w14:textId="5074A3F9" w:rsidR="00446295" w:rsidRDefault="00446295" w:rsidP="0012122C">
      <w:pPr>
        <w:jc w:val="both"/>
        <w:rPr>
          <w:b/>
          <w:bCs/>
        </w:rPr>
      </w:pPr>
      <w:r>
        <w:rPr>
          <w:b/>
          <w:bCs/>
        </w:rPr>
        <w:lastRenderedPageBreak/>
        <w:t>Correlation of Average Income and Dividend per capita</w:t>
      </w:r>
    </w:p>
    <w:p w14:paraId="25C37AEC" w14:textId="7B3EAB02" w:rsidR="00C55698" w:rsidRDefault="002956ED" w:rsidP="0012122C">
      <w:pPr>
        <w:jc w:val="both"/>
        <w:rPr>
          <w:b/>
          <w:bCs/>
        </w:rPr>
      </w:pPr>
      <w:r>
        <w:rPr>
          <w:noProof/>
        </w:rPr>
        <w:drawing>
          <wp:inline distT="0" distB="0" distL="0" distR="0" wp14:anchorId="4A268F50" wp14:editId="04D1CC70">
            <wp:extent cx="5731510" cy="3577590"/>
            <wp:effectExtent l="0" t="0" r="2540" b="381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577590"/>
                    </a:xfrm>
                    <a:prstGeom prst="rect">
                      <a:avLst/>
                    </a:prstGeom>
                    <a:noFill/>
                    <a:ln>
                      <a:noFill/>
                    </a:ln>
                  </pic:spPr>
                </pic:pic>
              </a:graphicData>
            </a:graphic>
          </wp:inline>
        </w:drawing>
      </w:r>
    </w:p>
    <w:p w14:paraId="20D68428" w14:textId="77777777" w:rsidR="00C55698" w:rsidRPr="00391EBD" w:rsidRDefault="00C55698" w:rsidP="0012122C">
      <w:pPr>
        <w:jc w:val="both"/>
        <w:rPr>
          <w:b/>
          <w:bCs/>
        </w:rPr>
      </w:pPr>
    </w:p>
    <w:sectPr w:rsidR="00C55698" w:rsidRPr="00391EB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sa Langley (staff)" w:date="2022-01-18T13:42:00Z" w:initials="TL(">
    <w:p w14:paraId="7BA7A9DE" w14:textId="77777777" w:rsidR="00857298" w:rsidRDefault="00857298">
      <w:pPr>
        <w:pStyle w:val="CommentText"/>
      </w:pPr>
      <w:r>
        <w:rPr>
          <w:rStyle w:val="CommentReference"/>
        </w:rPr>
        <w:annotationRef/>
      </w:r>
      <w:r>
        <w:t>A couple of comments on the PHE/OHID estimates too.</w:t>
      </w:r>
    </w:p>
    <w:p w14:paraId="4E0FA6DB" w14:textId="77777777" w:rsidR="00857298" w:rsidRDefault="00857298">
      <w:pPr>
        <w:pStyle w:val="CommentText"/>
      </w:pPr>
    </w:p>
    <w:p w14:paraId="75A91037" w14:textId="589F73A6" w:rsidR="00857298" w:rsidRDefault="00857298">
      <w:pPr>
        <w:pStyle w:val="CommentText"/>
      </w:pPr>
      <w:r>
        <w:t xml:space="preserve">Looks like </w:t>
      </w:r>
      <w:r w:rsidR="00FE1A64">
        <w:t>the upshift is based on tax revenue only, not total expenditure?</w:t>
      </w:r>
      <w:r>
        <w:t xml:space="preserve"> I </w:t>
      </w:r>
      <w:r w:rsidR="00FE1A64">
        <w:t xml:space="preserve">also </w:t>
      </w:r>
      <w:r>
        <w:t>suspect they have not adjusted for inflation.</w:t>
      </w:r>
      <w:r w:rsidR="00CA62D6">
        <w:t xml:space="preserve"> Suspect also slightly different STS datasets (different dates)</w:t>
      </w:r>
      <w:r w:rsidR="00FE1A64">
        <w:t xml:space="preserve"> So this may account for differences between the calculations?</w:t>
      </w:r>
    </w:p>
  </w:comment>
  <w:comment w:id="1" w:author="Damon Morris" w:date="2022-02-17T10:50:00Z" w:initials="DM">
    <w:p w14:paraId="28A28FD1" w14:textId="38514450" w:rsidR="00B66252" w:rsidRDefault="00B66252">
      <w:pPr>
        <w:pStyle w:val="CommentText"/>
      </w:pPr>
      <w:r>
        <w:rPr>
          <w:rStyle w:val="CommentReference"/>
        </w:rPr>
        <w:annotationRef/>
      </w:r>
      <w:r>
        <w:t>I think that’s right about their upshift calculations, our method more closely aligns with Howard Reeds. I’m not sure about the STS data/inflation adjusting OHID have done so these things could account for the differences yes</w:t>
      </w:r>
    </w:p>
  </w:comment>
  <w:comment w:id="2" w:author="Damon Morris" w:date="2022-02-17T11:11:00Z" w:initials="DM">
    <w:p w14:paraId="7D1EBA69" w14:textId="30D75727" w:rsidR="008E36B5" w:rsidRDefault="008E36B5">
      <w:pPr>
        <w:pStyle w:val="CommentText"/>
      </w:pPr>
      <w:r>
        <w:rPr>
          <w:rStyle w:val="CommentReference"/>
        </w:rPr>
        <w:annotationRef/>
      </w:r>
      <w:r>
        <w:t>Also worth noting that my upshift is now much closer to OHIDs of 1.72 after making some changes to the methodology – now 1.67 compared to the 1.94 before</w:t>
      </w:r>
    </w:p>
  </w:comment>
  <w:comment w:id="3" w:author="Tessa Langley (staff)" w:date="2022-01-18T12:03:00Z" w:initials="TL(">
    <w:p w14:paraId="7FD5A35D" w14:textId="77777777" w:rsidR="007023C4" w:rsidRDefault="007023C4" w:rsidP="007023C4">
      <w:pPr>
        <w:pStyle w:val="CommentText"/>
      </w:pPr>
      <w:r>
        <w:rPr>
          <w:rStyle w:val="CommentReference"/>
        </w:rPr>
        <w:annotationRef/>
      </w:r>
      <w:r>
        <w:t>Some of this will end up in the introduction, but can leave it here for now</w:t>
      </w:r>
    </w:p>
  </w:comment>
  <w:comment w:id="4" w:author="Tessa Langley (staff)" w:date="2022-01-18T11:37:00Z" w:initials="TL(">
    <w:p w14:paraId="5567C0E1" w14:textId="3C9BF85B" w:rsidR="008F461C" w:rsidRDefault="008F461C">
      <w:pPr>
        <w:pStyle w:val="CommentText"/>
      </w:pPr>
      <w:r>
        <w:rPr>
          <w:rStyle w:val="CommentReference"/>
        </w:rPr>
        <w:annotationRef/>
      </w:r>
      <w:r>
        <w:t>What about the ad valorem tax?</w:t>
      </w:r>
      <w:r w:rsidR="00D873CE">
        <w:t xml:space="preserve"> You have included it in the table</w:t>
      </w:r>
    </w:p>
  </w:comment>
  <w:comment w:id="5" w:author="Tessa Langley (staff)" w:date="2022-01-18T10:58:00Z" w:initials="TL(">
    <w:p w14:paraId="1F909EAE" w14:textId="6EBD8133" w:rsidR="00606F6B" w:rsidRDefault="00606F6B">
      <w:pPr>
        <w:pStyle w:val="CommentText"/>
      </w:pPr>
      <w:r>
        <w:rPr>
          <w:rStyle w:val="CommentReference"/>
        </w:rPr>
        <w:annotationRef/>
      </w:r>
      <w:r>
        <w:t xml:space="preserve">I checked this in Howard Reed’s latest version and he used </w:t>
      </w:r>
      <w:hyperlink r:id="rId1" w:history="1">
        <w:r w:rsidRPr="00BF5742">
          <w:rPr>
            <w:rStyle w:val="Hyperlink"/>
          </w:rPr>
          <w: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w:t>
        </w:r>
      </w:hyperlink>
      <w:r w:rsidRPr="00606F6B">
        <w:t>)</w:t>
      </w:r>
      <w:r>
        <w:t xml:space="preserve"> – WAP of £8.83. I think this might be more appropriate, sorry (thought might need updating for December 2018)</w:t>
      </w:r>
    </w:p>
  </w:comment>
  <w:comment w:id="6" w:author="Damon Morris" w:date="2022-02-17T10:54:00Z" w:initials="DM">
    <w:p w14:paraId="20B67A6B" w14:textId="4B747B79" w:rsidR="00B66252" w:rsidRDefault="00B66252">
      <w:pPr>
        <w:pStyle w:val="CommentText"/>
      </w:pPr>
      <w:r>
        <w:rPr>
          <w:rStyle w:val="CommentReference"/>
        </w:rPr>
        <w:annotationRef/>
      </w:r>
      <w:r>
        <w:t>Updated this using a WAP estimate I could source which is £9.31 once inflating to December 2018. So the old price I used of £10.63 is certainly an overestimate</w:t>
      </w:r>
    </w:p>
  </w:comment>
  <w:comment w:id="7" w:author="Tessa Langley (staff)" w:date="2022-01-18T11:52:00Z" w:initials="TL(">
    <w:p w14:paraId="170A5C48" w14:textId="2E1F4E59" w:rsidR="00C742C7" w:rsidRDefault="00C742C7">
      <w:pPr>
        <w:pStyle w:val="CommentText"/>
      </w:pPr>
      <w:r>
        <w:rPr>
          <w:rStyle w:val="CommentReference"/>
        </w:rPr>
        <w:annotationRef/>
      </w:r>
      <w:r>
        <w:t>I’ve made some comments on the table below. Are you able to provide a formula/show working here? It’s tricky to follow</w:t>
      </w:r>
    </w:p>
  </w:comment>
  <w:comment w:id="8" w:author="Damon Morris" w:date="2022-02-09T14:54:00Z" w:initials="DM">
    <w:p w14:paraId="0A3C1378" w14:textId="4F461A56" w:rsidR="002B3353" w:rsidRDefault="002B3353">
      <w:pPr>
        <w:pStyle w:val="CommentText"/>
      </w:pPr>
      <w:r>
        <w:rPr>
          <w:rStyle w:val="CommentReference"/>
        </w:rPr>
        <w:annotationRef/>
      </w:r>
      <w:r w:rsidR="003F0D2A">
        <w:t>Added some more paragraphs here to step through the calculations in more detail</w:t>
      </w:r>
    </w:p>
  </w:comment>
  <w:comment w:id="9" w:author="Tessa Langley (staff)" w:date="2022-01-18T11:22:00Z" w:initials="TL(">
    <w:p w14:paraId="11D43A1A" w14:textId="77777777" w:rsidR="00757007" w:rsidRDefault="00757007">
      <w:pPr>
        <w:pStyle w:val="CommentText"/>
      </w:pPr>
      <w:r>
        <w:rPr>
          <w:rStyle w:val="CommentReference"/>
        </w:rPr>
        <w:annotationRef/>
      </w:r>
      <w:r>
        <w:t>I found this really hard to follow and I wonder if there is an easier way to do it.</w:t>
      </w:r>
    </w:p>
    <w:p w14:paraId="5E264FC8" w14:textId="77777777" w:rsidR="00757007" w:rsidRDefault="00757007">
      <w:pPr>
        <w:pStyle w:val="CommentText"/>
      </w:pPr>
    </w:p>
    <w:p w14:paraId="6B255CE5" w14:textId="77777777" w:rsidR="00757007" w:rsidRDefault="00757007">
      <w:pPr>
        <w:pStyle w:val="CommentText"/>
      </w:pPr>
      <w:r>
        <w:t>The Measuring Tax Gaps report estimates the volumes (e.g. billion of cigarettes, kgs of HRT) – given the available price estimates for illicit</w:t>
      </w:r>
      <w:r w:rsidR="003F71C0">
        <w:t xml:space="preserve"> (the half of legal price you have used is fine, or we have some estimates from ASH)</w:t>
      </w:r>
      <w:r>
        <w:t>, can you just multiply out based on this?</w:t>
      </w:r>
    </w:p>
    <w:p w14:paraId="575AA27B" w14:textId="77777777" w:rsidR="00654A3E" w:rsidRDefault="00654A3E">
      <w:pPr>
        <w:pStyle w:val="CommentText"/>
      </w:pPr>
    </w:p>
    <w:p w14:paraId="03795619" w14:textId="5E7FCB32" w:rsidR="00654A3E" w:rsidRDefault="00654A3E">
      <w:pPr>
        <w:pStyle w:val="CommentText"/>
      </w:pPr>
      <w:r>
        <w:t>I would also mention the total estimate illicit expenditure in the text here.</w:t>
      </w:r>
    </w:p>
  </w:comment>
  <w:comment w:id="10" w:author="Damon Morris" w:date="2022-02-03T18:11:00Z" w:initials="DM">
    <w:p w14:paraId="63DBBC50" w14:textId="02D0D607" w:rsidR="00B10D06" w:rsidRDefault="00B10D06">
      <w:pPr>
        <w:pStyle w:val="CommentText"/>
      </w:pPr>
      <w:r>
        <w:rPr>
          <w:rStyle w:val="CommentReference"/>
        </w:rPr>
        <w:annotationRef/>
      </w:r>
      <w:r>
        <w:t xml:space="preserve">Originally I didn’t have the up to date information I needed for this simpler way of doing it. I’ve now got the necessary figures and done it this way. </w:t>
      </w:r>
    </w:p>
  </w:comment>
  <w:comment w:id="11" w:author="Damon Morris" w:date="2022-02-03T18:12:00Z" w:initials="DM">
    <w:p w14:paraId="656DA212" w14:textId="39EF8A1F" w:rsidR="00B10D06" w:rsidRDefault="00B10D06">
      <w:pPr>
        <w:pStyle w:val="CommentText"/>
      </w:pPr>
      <w:r>
        <w:rPr>
          <w:rStyle w:val="CommentReference"/>
        </w:rPr>
        <w:annotationRef/>
      </w:r>
    </w:p>
  </w:comment>
  <w:comment w:id="12" w:author="Tessa Langley (staff)" w:date="2022-01-18T11:59:00Z" w:initials="TL(">
    <w:p w14:paraId="17CBBA42" w14:textId="77777777" w:rsidR="00F702C2" w:rsidRDefault="00F702C2" w:rsidP="00F702C2">
      <w:pPr>
        <w:pStyle w:val="CommentText"/>
      </w:pPr>
      <w:r>
        <w:rPr>
          <w:rStyle w:val="CommentReference"/>
        </w:rPr>
        <w:annotationRef/>
      </w:r>
      <w:r>
        <w:t>Do we have non-equivalised data? The equivalised data takes account of household size; I am thinking it might make more sense to use the raw income figure. I need to think about that a bit!</w:t>
      </w:r>
    </w:p>
  </w:comment>
  <w:comment w:id="13" w:author="Damon Morris" w:date="2022-02-17T13:47:00Z" w:initials="DM">
    <w:p w14:paraId="0FCDF34F" w14:textId="77F6433E" w:rsidR="005D431E" w:rsidRDefault="005D431E">
      <w:pPr>
        <w:pStyle w:val="CommentText"/>
      </w:pPr>
      <w:r>
        <w:rPr>
          <w:rStyle w:val="CommentReference"/>
        </w:rPr>
        <w:annotationRef/>
      </w:r>
      <w:r>
        <w:t>We do. We have non-equivalised before housing costs, equivalised before housing costs, and equivalised after housing costs</w:t>
      </w:r>
    </w:p>
  </w:comment>
  <w:comment w:id="14" w:author="Damon Morris" w:date="2022-02-18T13:06:00Z" w:initials="DM">
    <w:p w14:paraId="1463C370" w14:textId="4929A422" w:rsidR="001D7202" w:rsidRDefault="001D7202">
      <w:pPr>
        <w:pStyle w:val="CommentText"/>
      </w:pPr>
      <w:r>
        <w:rPr>
          <w:rStyle w:val="CommentReference"/>
        </w:rPr>
        <w:annotationRef/>
      </w:r>
      <w:r>
        <w:t xml:space="preserve">For now I’ve stuck to the equivalised income figure but it’s easy enough to recalculate everything with a different income measure if we decide to. </w:t>
      </w:r>
    </w:p>
  </w:comment>
  <w:comment w:id="15" w:author="Tessa Langley (staff)" w:date="2022-01-18T13:22:00Z" w:initials="TL(">
    <w:p w14:paraId="4002A11C" w14:textId="77777777" w:rsidR="00CD2AB1" w:rsidRDefault="00CD2AB1">
      <w:pPr>
        <w:pStyle w:val="CommentText"/>
      </w:pPr>
      <w:r>
        <w:rPr>
          <w:rStyle w:val="CommentReference"/>
        </w:rPr>
        <w:annotationRef/>
      </w:r>
      <w:r>
        <w:t>A couple of points around organising the results:</w:t>
      </w:r>
    </w:p>
    <w:p w14:paraId="5FF2DFBF" w14:textId="77777777" w:rsidR="00CD2AB1" w:rsidRDefault="00CD2AB1" w:rsidP="00CD2AB1">
      <w:pPr>
        <w:pStyle w:val="CommentText"/>
        <w:numPr>
          <w:ilvl w:val="0"/>
          <w:numId w:val="4"/>
        </w:numPr>
      </w:pPr>
      <w:r>
        <w:t>I’d suggest using subheadings to structure the findings – I’ve made a start with this</w:t>
      </w:r>
    </w:p>
    <w:p w14:paraId="4F27FB62" w14:textId="77777777" w:rsidR="00CD2AB1" w:rsidRDefault="00CD2AB1" w:rsidP="00CD2AB1">
      <w:pPr>
        <w:pStyle w:val="CommentText"/>
        <w:numPr>
          <w:ilvl w:val="0"/>
          <w:numId w:val="4"/>
        </w:numPr>
      </w:pPr>
      <w:r>
        <w:t xml:space="preserve"> Each bit of the results should correspond directly to a related section in the methods; there are a few results that come a bit out of the blue – the methods for these need to be explained</w:t>
      </w:r>
    </w:p>
    <w:p w14:paraId="69CB6987" w14:textId="375BD160" w:rsidR="00CD2AB1" w:rsidRDefault="00CD2AB1" w:rsidP="00CD2AB1">
      <w:pPr>
        <w:pStyle w:val="CommentText"/>
        <w:numPr>
          <w:ilvl w:val="0"/>
          <w:numId w:val="4"/>
        </w:numPr>
      </w:pPr>
      <w:r>
        <w:t xml:space="preserve"> A few sections are quite wordy, but some of the text can go in the discussion</w:t>
      </w:r>
    </w:p>
  </w:comment>
  <w:comment w:id="16" w:author="Tessa Langley (staff)" w:date="2022-01-18T13:11:00Z" w:initials="TL(">
    <w:p w14:paraId="0E36CF40" w14:textId="77777777" w:rsidR="00BC5205" w:rsidRDefault="00BC5205" w:rsidP="00BC5205">
      <w:pPr>
        <w:pStyle w:val="CommentText"/>
      </w:pPr>
      <w:r>
        <w:rPr>
          <w:rStyle w:val="CommentReference"/>
        </w:rPr>
        <w:annotationRef/>
      </w:r>
      <w:r>
        <w:t>This comes out of the blue a bit because it isn’t mentioned in the methods; but I think it is helpful for understanding the differences in expenditure, so I would certainly keep it in</w:t>
      </w:r>
    </w:p>
  </w:comment>
  <w:comment w:id="17" w:author="Damon Morris" w:date="2022-02-08T15:45:00Z" w:initials="DM">
    <w:p w14:paraId="67B984FE" w14:textId="77777777" w:rsidR="00BC5205" w:rsidRDefault="00BC5205" w:rsidP="00BC5205">
      <w:pPr>
        <w:pStyle w:val="CommentText"/>
      </w:pPr>
      <w:r>
        <w:rPr>
          <w:rStyle w:val="CommentReference"/>
        </w:rPr>
        <w:annotationRef/>
      </w:r>
      <w:r>
        <w:t xml:space="preserve">I have added some text in the section about the toolkit to explain the consumption data and why we use it. </w:t>
      </w:r>
    </w:p>
  </w:comment>
  <w:comment w:id="18" w:author="Tessa Langley (staff)" w:date="2022-01-18T13:25:00Z" w:initials="TL(">
    <w:p w14:paraId="5C67C375" w14:textId="0D6FF685" w:rsidR="004E2A9C" w:rsidRDefault="004E2A9C">
      <w:pPr>
        <w:pStyle w:val="CommentText"/>
      </w:pPr>
      <w:r>
        <w:rPr>
          <w:rStyle w:val="CommentReference"/>
        </w:rPr>
        <w:annotationRef/>
      </w:r>
      <w:r>
        <w:t>We need to have a think about whether we should actually name LAs. I think for OHID work it might be useful, but for us I would be inclined not to – the data will be subject to a lot of error at the LA level, and I think it might not be helpful for us to ‘point fingers’ in an academic publication. I think we could report the percentages, but keep the LAs anonymous/state which region they are in, as you do in the next paragraph</w:t>
      </w:r>
    </w:p>
  </w:comment>
  <w:comment w:id="19" w:author="Damon Morris" w:date="2022-02-09T09:59:00Z" w:initials="DM">
    <w:p w14:paraId="0A2D47F0" w14:textId="50CBA88D" w:rsidR="009A2650" w:rsidRDefault="009A2650">
      <w:pPr>
        <w:pStyle w:val="CommentText"/>
      </w:pPr>
      <w:r>
        <w:rPr>
          <w:rStyle w:val="CommentReference"/>
        </w:rPr>
        <w:annotationRef/>
      </w:r>
      <w:r>
        <w:t>Agreed – I’ve taken out references to specific local authorities</w:t>
      </w:r>
    </w:p>
  </w:comment>
  <w:comment w:id="20" w:author="Tessa Langley (staff)" w:date="2022-01-18T13:21:00Z" w:initials="TL(">
    <w:p w14:paraId="330C9B4C" w14:textId="77777777" w:rsidR="004326C2" w:rsidRDefault="004326C2" w:rsidP="004326C2">
      <w:pPr>
        <w:pStyle w:val="CommentText"/>
      </w:pPr>
      <w:r>
        <w:rPr>
          <w:rStyle w:val="CommentReference"/>
        </w:rPr>
        <w:annotationRef/>
      </w:r>
      <w:r>
        <w:t>The use of heatmaps also needs to be described in the methods</w:t>
      </w:r>
    </w:p>
  </w:comment>
  <w:comment w:id="21" w:author="Tessa Langley (staff)" w:date="2022-01-18T13:35:00Z" w:initials="TL(">
    <w:p w14:paraId="0D201DF1" w14:textId="79A29BA4" w:rsidR="009062FE" w:rsidRDefault="009062FE">
      <w:pPr>
        <w:pStyle w:val="CommentText"/>
      </w:pPr>
      <w:r>
        <w:rPr>
          <w:rStyle w:val="CommentReference"/>
        </w:rPr>
        <w:annotationRef/>
      </w:r>
      <w:r>
        <w:t>Again needs to be in the methods</w:t>
      </w:r>
    </w:p>
  </w:comment>
  <w:comment w:id="22" w:author="Tessa Langley (staff)" w:date="2022-01-18T12:24:00Z" w:initials="TL(">
    <w:p w14:paraId="55C8CD2F" w14:textId="77777777" w:rsidR="00BC5205" w:rsidRDefault="00BC5205" w:rsidP="00BC5205">
      <w:pPr>
        <w:pStyle w:val="CommentText"/>
      </w:pPr>
      <w:r>
        <w:rPr>
          <w:rStyle w:val="CommentReference"/>
        </w:rPr>
        <w:annotationRef/>
      </w:r>
      <w:r>
        <w:t>Suggest putting this in discussion</w:t>
      </w:r>
    </w:p>
  </w:comment>
  <w:comment w:id="23" w:author="Tessa Langley (staff)" w:date="2022-01-18T13:04:00Z" w:initials="TL(">
    <w:p w14:paraId="6F04DA18" w14:textId="77777777" w:rsidR="00C9468C" w:rsidRDefault="00C9468C" w:rsidP="00C9468C">
      <w:pPr>
        <w:pStyle w:val="CommentText"/>
      </w:pPr>
      <w:r>
        <w:rPr>
          <w:rStyle w:val="CommentReference"/>
        </w:rPr>
        <w:annotationRef/>
      </w:r>
      <w:r>
        <w:t>Again would come to this more detailed interpretation in the discussion</w:t>
      </w:r>
    </w:p>
  </w:comment>
  <w:comment w:id="25" w:author="Tessa Langley (staff)" w:date="2022-01-18T13:10:00Z" w:initials="TL(">
    <w:p w14:paraId="7D4FCE68" w14:textId="77777777" w:rsidR="00FC47DF" w:rsidRDefault="00FC47DF" w:rsidP="00FC47DF">
      <w:pPr>
        <w:pStyle w:val="CommentText"/>
      </w:pPr>
      <w:r>
        <w:rPr>
          <w:rStyle w:val="CommentReference"/>
        </w:rPr>
        <w:annotationRef/>
      </w:r>
      <w:r>
        <w:t>Move to discussion. Also, this may be due to low income smokers smoking cheaper brands.</w:t>
      </w:r>
    </w:p>
  </w:comment>
  <w:comment w:id="24" w:author="Tessa Langley (staff)" w:date="2022-01-18T13:19:00Z" w:initials="TL(">
    <w:p w14:paraId="79AE58B9" w14:textId="77777777" w:rsidR="00FC47DF" w:rsidRDefault="00FC47DF" w:rsidP="00FC47DF">
      <w:pPr>
        <w:pStyle w:val="CommentText"/>
      </w:pPr>
      <w:r>
        <w:rPr>
          <w:rStyle w:val="CommentReference"/>
        </w:rPr>
        <w:annotationRef/>
      </w:r>
      <w:r>
        <w:t>I’ve made some changes here but I actually think a lot of the interpretation can go in the discussion – I think it would be most straightforward here to just describe the findings for consumptions overall and by HRT/factory made</w:t>
      </w:r>
    </w:p>
  </w:comment>
  <w:comment w:id="26" w:author="Tessa Langley (staff)" w:date="2022-01-18T13:21:00Z" w:initials="TL(">
    <w:p w14:paraId="7EAFE048" w14:textId="77777777" w:rsidR="004C0159" w:rsidRDefault="004C0159" w:rsidP="004C0159">
      <w:pPr>
        <w:pStyle w:val="CommentText"/>
      </w:pPr>
      <w:r>
        <w:rPr>
          <w:rStyle w:val="CommentReference"/>
        </w:rPr>
        <w:annotationRef/>
      </w:r>
      <w:r>
        <w:t>Discussion</w:t>
      </w:r>
    </w:p>
  </w:comment>
  <w:comment w:id="27" w:author="Tessa Langley (staff)" w:date="2022-01-18T13:33:00Z" w:initials="TL(">
    <w:p w14:paraId="4DDCD94D" w14:textId="77777777" w:rsidR="004C0159" w:rsidRDefault="004C0159" w:rsidP="004C0159">
      <w:pPr>
        <w:pStyle w:val="CommentText"/>
      </w:pPr>
      <w:r>
        <w:rPr>
          <w:rStyle w:val="CommentReference"/>
        </w:rPr>
        <w:annotationRef/>
      </w:r>
      <w:r>
        <w:t>I think this is a bit off-focus but could go in the discussion – presumably high prevalence and high overall spending at LA are strongly correlated</w:t>
      </w:r>
    </w:p>
  </w:comment>
  <w:comment w:id="28" w:author="Tessa Langley (staff)" w:date="2022-01-18T13:35:00Z" w:initials="TL(">
    <w:p w14:paraId="0BA67E5C" w14:textId="77777777" w:rsidR="00C9468C" w:rsidRDefault="00C9468C" w:rsidP="00C9468C">
      <w:pPr>
        <w:pStyle w:val="CommentText"/>
      </w:pPr>
      <w:r>
        <w:rPr>
          <w:rStyle w:val="CommentReference"/>
        </w:rPr>
        <w:annotationRef/>
      </w:r>
      <w:r>
        <w:t>Discussion</w:t>
      </w:r>
    </w:p>
  </w:comment>
  <w:comment w:id="31" w:author="Tessa Langley (staff)" w:date="2022-01-18T11:49:00Z" w:initials="TL(">
    <w:p w14:paraId="212C76FA" w14:textId="3630ED73" w:rsidR="006B711F" w:rsidRDefault="006B711F">
      <w:pPr>
        <w:pStyle w:val="CommentText"/>
      </w:pPr>
      <w:r>
        <w:rPr>
          <w:rStyle w:val="CommentReference"/>
        </w:rPr>
        <w:annotationRef/>
      </w:r>
      <w:r>
        <w:t>I’d suggest putting references for all the figures from existing sources as footnotes</w:t>
      </w:r>
    </w:p>
  </w:comment>
  <w:comment w:id="49" w:author="Tessa Langley (staff)" w:date="2022-01-18T11:48:00Z" w:initials="TL(">
    <w:p w14:paraId="057B3D3F" w14:textId="1D06991C" w:rsidR="006B711F" w:rsidRDefault="006B711F">
      <w:pPr>
        <w:pStyle w:val="CommentText"/>
      </w:pPr>
      <w:r>
        <w:rPr>
          <w:rStyle w:val="CommentReference"/>
        </w:rPr>
        <w:annotationRef/>
      </w:r>
      <w:r>
        <w:t>Reference for this? It seems low?</w:t>
      </w:r>
    </w:p>
  </w:comment>
  <w:comment w:id="50" w:author="Damon Morris" w:date="2022-02-09T09:56:00Z" w:initials="DM">
    <w:p w14:paraId="7A9BB8A1" w14:textId="08148349" w:rsidR="009A2650" w:rsidRDefault="009A2650">
      <w:pPr>
        <w:pStyle w:val="CommentText"/>
      </w:pPr>
      <w:r>
        <w:rPr>
          <w:rStyle w:val="CommentReference"/>
        </w:rPr>
        <w:annotationRef/>
      </w:r>
      <w:r>
        <w:t>Reference now provided, may seem low due to the England-only adjustment to total duty</w:t>
      </w:r>
    </w:p>
  </w:comment>
  <w:comment w:id="109" w:author="Tessa Langley (staff)" w:date="2022-01-18T11:51:00Z" w:initials="TL(">
    <w:p w14:paraId="144D9728" w14:textId="042192D3" w:rsidR="00C742C7" w:rsidRDefault="00C742C7">
      <w:pPr>
        <w:pStyle w:val="CommentText"/>
      </w:pPr>
      <w:r>
        <w:rPr>
          <w:rStyle w:val="CommentReference"/>
        </w:rPr>
        <w:annotationRef/>
      </w:r>
      <w:r>
        <w:t>This seems quite low – possibly due to using the higher ONS price figure rather than Weighted Average Price (see my comment above)</w:t>
      </w:r>
    </w:p>
  </w:comment>
  <w:comment w:id="110" w:author="Damon Morris" w:date="2022-02-09T09:55:00Z" w:initials="DM">
    <w:p w14:paraId="14B09A79" w14:textId="5ED3B38B" w:rsidR="009A2650" w:rsidRDefault="009A2650">
      <w:pPr>
        <w:pStyle w:val="CommentText"/>
      </w:pPr>
      <w:r>
        <w:rPr>
          <w:rStyle w:val="CommentReference"/>
        </w:rPr>
        <w:annotationRef/>
      </w:r>
      <w:r>
        <w:t>65% in the new version, and total tax as a % of price is 82%</w:t>
      </w:r>
    </w:p>
  </w:comment>
  <w:comment w:id="139" w:author="Tessa Langley (staff)" w:date="2022-01-18T11:57:00Z" w:initials="TL(">
    <w:p w14:paraId="4CFA2C01" w14:textId="3359F0FA" w:rsidR="00D873CE" w:rsidRDefault="00D873CE">
      <w:pPr>
        <w:pStyle w:val="CommentText"/>
      </w:pPr>
      <w:r>
        <w:rPr>
          <w:rStyle w:val="CommentReference"/>
        </w:rPr>
        <w:annotationRef/>
      </w:r>
      <w:r>
        <w:t>This seems low</w:t>
      </w:r>
    </w:p>
  </w:comment>
  <w:comment w:id="140" w:author="Damon Morris" w:date="2022-02-09T09:55:00Z" w:initials="DM">
    <w:p w14:paraId="12F1469D" w14:textId="11B981AE" w:rsidR="009A2650" w:rsidRDefault="009A2650">
      <w:pPr>
        <w:pStyle w:val="CommentText"/>
      </w:pPr>
      <w:r>
        <w:rPr>
          <w:rStyle w:val="CommentReference"/>
        </w:rPr>
        <w:annotationRef/>
      </w:r>
      <w:r>
        <w:t>Resolved in the new version</w:t>
      </w:r>
    </w:p>
  </w:comment>
  <w:comment w:id="367" w:author="Tessa Langley (staff)" w:date="2022-01-18T13:07:00Z" w:initials="TL(">
    <w:p w14:paraId="5CFF77EB" w14:textId="16C3EDB8" w:rsidR="00956ED0" w:rsidRDefault="00956ED0">
      <w:pPr>
        <w:pStyle w:val="CommentText"/>
      </w:pPr>
      <w:r>
        <w:rPr>
          <w:rStyle w:val="CommentReference"/>
        </w:rPr>
        <w:annotationRef/>
      </w:r>
      <w:r>
        <w:t>Could Figs 2 and 3 be merged into a single figure with panels A and B? It helps to see them alongside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A91037" w15:done="1"/>
  <w15:commentEx w15:paraId="28A28FD1" w15:paraIdParent="75A91037" w15:done="1"/>
  <w15:commentEx w15:paraId="7D1EBA69" w15:paraIdParent="75A91037" w15:done="1"/>
  <w15:commentEx w15:paraId="7FD5A35D" w15:done="1"/>
  <w15:commentEx w15:paraId="5567C0E1" w15:done="1"/>
  <w15:commentEx w15:paraId="1F909EAE" w15:done="1"/>
  <w15:commentEx w15:paraId="20B67A6B" w15:paraIdParent="1F909EAE" w15:done="1"/>
  <w15:commentEx w15:paraId="170A5C48" w15:done="1"/>
  <w15:commentEx w15:paraId="0A3C1378" w15:paraIdParent="170A5C48" w15:done="1"/>
  <w15:commentEx w15:paraId="03795619" w15:done="1"/>
  <w15:commentEx w15:paraId="63DBBC50" w15:paraIdParent="03795619" w15:done="1"/>
  <w15:commentEx w15:paraId="656DA212" w15:paraIdParent="03795619" w15:done="1"/>
  <w15:commentEx w15:paraId="17CBBA42" w15:done="0"/>
  <w15:commentEx w15:paraId="0FCDF34F" w15:paraIdParent="17CBBA42" w15:done="0"/>
  <w15:commentEx w15:paraId="1463C370" w15:paraIdParent="17CBBA42" w15:done="0"/>
  <w15:commentEx w15:paraId="69CB6987" w15:done="0"/>
  <w15:commentEx w15:paraId="0E36CF40" w15:done="1"/>
  <w15:commentEx w15:paraId="67B984FE" w15:paraIdParent="0E36CF40" w15:done="1"/>
  <w15:commentEx w15:paraId="5C67C375" w15:done="1"/>
  <w15:commentEx w15:paraId="0A2D47F0" w15:paraIdParent="5C67C375" w15:done="1"/>
  <w15:commentEx w15:paraId="330C9B4C" w15:done="1"/>
  <w15:commentEx w15:paraId="0D201DF1" w15:done="1"/>
  <w15:commentEx w15:paraId="55C8CD2F" w15:done="1"/>
  <w15:commentEx w15:paraId="6F04DA18" w15:done="1"/>
  <w15:commentEx w15:paraId="7D4FCE68" w15:done="1"/>
  <w15:commentEx w15:paraId="79AE58B9" w15:done="0"/>
  <w15:commentEx w15:paraId="7EAFE048" w15:done="1"/>
  <w15:commentEx w15:paraId="4DDCD94D" w15:done="1"/>
  <w15:commentEx w15:paraId="0BA67E5C" w15:done="1"/>
  <w15:commentEx w15:paraId="212C76FA" w15:done="1"/>
  <w15:commentEx w15:paraId="057B3D3F" w15:done="1"/>
  <w15:commentEx w15:paraId="7A9BB8A1" w15:paraIdParent="057B3D3F" w15:done="1"/>
  <w15:commentEx w15:paraId="144D9728" w15:done="1"/>
  <w15:commentEx w15:paraId="14B09A79" w15:paraIdParent="144D9728" w15:done="1"/>
  <w15:commentEx w15:paraId="4CFA2C01" w15:done="1"/>
  <w15:commentEx w15:paraId="12F1469D" w15:paraIdParent="4CFA2C01" w15:done="1"/>
  <w15:commentEx w15:paraId="5CFF77E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235" w16cex:dateUtc="2022-01-18T13:42:00Z"/>
  <w16cex:commentExtensible w16cex:durableId="25B8A6F5" w16cex:dateUtc="2022-02-17T10:50:00Z"/>
  <w16cex:commentExtensible w16cex:durableId="25B8ABFC" w16cex:dateUtc="2022-02-17T11:11:00Z"/>
  <w16cex:commentExtensible w16cex:durableId="25912AF8" w16cex:dateUtc="2022-01-18T12:03:00Z"/>
  <w16cex:commentExtensible w16cex:durableId="259124E4" w16cex:dateUtc="2022-01-18T11:37:00Z"/>
  <w16cex:commentExtensible w16cex:durableId="25911BC6" w16cex:dateUtc="2022-01-18T10:58:00Z"/>
  <w16cex:commentExtensible w16cex:durableId="25B8A7E0" w16cex:dateUtc="2022-02-17T10:54:00Z"/>
  <w16cex:commentExtensible w16cex:durableId="25912885" w16cex:dateUtc="2022-01-18T11:52:00Z"/>
  <w16cex:commentExtensible w16cex:durableId="25AE542F" w16cex:dateUtc="2022-02-09T14:54:00Z"/>
  <w16cex:commentExtensible w16cex:durableId="25912162" w16cex:dateUtc="2022-01-18T11:22:00Z"/>
  <w16cex:commentExtensible w16cex:durableId="25A69965" w16cex:dateUtc="2022-02-03T18:11:00Z"/>
  <w16cex:commentExtensible w16cex:durableId="25A699AB" w16cex:dateUtc="2022-02-03T18:12:00Z"/>
  <w16cex:commentExtensible w16cex:durableId="25912A07" w16cex:dateUtc="2022-01-18T11:59:00Z"/>
  <w16cex:commentExtensible w16cex:durableId="25B8D08C" w16cex:dateUtc="2022-02-17T13:47:00Z"/>
  <w16cex:commentExtensible w16cex:durableId="25BA186A" w16cex:dateUtc="2022-02-18T13:06:00Z"/>
  <w16cex:commentExtensible w16cex:durableId="25913DA0" w16cex:dateUtc="2022-01-18T13:22:00Z"/>
  <w16cex:commentExtensible w16cex:durableId="25913AF7" w16cex:dateUtc="2022-01-18T13:11:00Z"/>
  <w16cex:commentExtensible w16cex:durableId="25AD0EA2" w16cex:dateUtc="2022-02-08T15:45:00Z"/>
  <w16cex:commentExtensible w16cex:durableId="25913E62" w16cex:dateUtc="2022-01-18T13:25:00Z"/>
  <w16cex:commentExtensible w16cex:durableId="25AE0EE7" w16cex:dateUtc="2022-02-09T09:59:00Z"/>
  <w16cex:commentExtensible w16cex:durableId="25913D76" w16cex:dateUtc="2022-01-18T13:21:00Z"/>
  <w16cex:commentExtensible w16cex:durableId="259140A0" w16cex:dateUtc="2022-01-18T13:35:00Z"/>
  <w16cex:commentExtensible w16cex:durableId="2591300C" w16cex:dateUtc="2022-01-18T12:24:00Z"/>
  <w16cex:commentExtensible w16cex:durableId="2591394D" w16cex:dateUtc="2022-01-18T13:04:00Z"/>
  <w16cex:commentExtensible w16cex:durableId="25913AAF" w16cex:dateUtc="2022-01-18T13:10:00Z"/>
  <w16cex:commentExtensible w16cex:durableId="25913CFA" w16cex:dateUtc="2022-01-18T13:19:00Z"/>
  <w16cex:commentExtensible w16cex:durableId="25913D5F" w16cex:dateUtc="2022-01-18T13:21:00Z"/>
  <w16cex:commentExtensible w16cex:durableId="2591403D" w16cex:dateUtc="2022-01-18T13:33:00Z"/>
  <w16cex:commentExtensible w16cex:durableId="259140AF" w16cex:dateUtc="2022-01-18T13:35:00Z"/>
  <w16cex:commentExtensible w16cex:durableId="259127AF" w16cex:dateUtc="2022-01-18T11:49:00Z"/>
  <w16cex:commentExtensible w16cex:durableId="259127A5" w16cex:dateUtc="2022-01-18T11:48:00Z"/>
  <w16cex:commentExtensible w16cex:durableId="25AE0E40" w16cex:dateUtc="2022-02-09T09:56:00Z"/>
  <w16cex:commentExtensible w16cex:durableId="25912839" w16cex:dateUtc="2022-01-18T11:51:00Z"/>
  <w16cex:commentExtensible w16cex:durableId="25AE0E23" w16cex:dateUtc="2022-02-09T09:55:00Z"/>
  <w16cex:commentExtensible w16cex:durableId="259129B0" w16cex:dateUtc="2022-01-18T11:57:00Z"/>
  <w16cex:commentExtensible w16cex:durableId="25AE0E04" w16cex:dateUtc="2022-02-09T09:55:00Z"/>
  <w16cex:commentExtensible w16cex:durableId="25913A09" w16cex:dateUtc="2022-01-18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A91037" w16cid:durableId="25914235"/>
  <w16cid:commentId w16cid:paraId="28A28FD1" w16cid:durableId="25B8A6F5"/>
  <w16cid:commentId w16cid:paraId="7D1EBA69" w16cid:durableId="25B8ABFC"/>
  <w16cid:commentId w16cid:paraId="7FD5A35D" w16cid:durableId="25912AF8"/>
  <w16cid:commentId w16cid:paraId="5567C0E1" w16cid:durableId="259124E4"/>
  <w16cid:commentId w16cid:paraId="1F909EAE" w16cid:durableId="25911BC6"/>
  <w16cid:commentId w16cid:paraId="20B67A6B" w16cid:durableId="25B8A7E0"/>
  <w16cid:commentId w16cid:paraId="170A5C48" w16cid:durableId="25912885"/>
  <w16cid:commentId w16cid:paraId="0A3C1378" w16cid:durableId="25AE542F"/>
  <w16cid:commentId w16cid:paraId="03795619" w16cid:durableId="25912162"/>
  <w16cid:commentId w16cid:paraId="63DBBC50" w16cid:durableId="25A69965"/>
  <w16cid:commentId w16cid:paraId="656DA212" w16cid:durableId="25A699AB"/>
  <w16cid:commentId w16cid:paraId="17CBBA42" w16cid:durableId="25912A07"/>
  <w16cid:commentId w16cid:paraId="0FCDF34F" w16cid:durableId="25B8D08C"/>
  <w16cid:commentId w16cid:paraId="1463C370" w16cid:durableId="25BA186A"/>
  <w16cid:commentId w16cid:paraId="69CB6987" w16cid:durableId="25913DA0"/>
  <w16cid:commentId w16cid:paraId="0E36CF40" w16cid:durableId="25913AF7"/>
  <w16cid:commentId w16cid:paraId="67B984FE" w16cid:durableId="25AD0EA2"/>
  <w16cid:commentId w16cid:paraId="5C67C375" w16cid:durableId="25913E62"/>
  <w16cid:commentId w16cid:paraId="0A2D47F0" w16cid:durableId="25AE0EE7"/>
  <w16cid:commentId w16cid:paraId="330C9B4C" w16cid:durableId="25913D76"/>
  <w16cid:commentId w16cid:paraId="0D201DF1" w16cid:durableId="259140A0"/>
  <w16cid:commentId w16cid:paraId="55C8CD2F" w16cid:durableId="2591300C"/>
  <w16cid:commentId w16cid:paraId="6F04DA18" w16cid:durableId="2591394D"/>
  <w16cid:commentId w16cid:paraId="7D4FCE68" w16cid:durableId="25913AAF"/>
  <w16cid:commentId w16cid:paraId="79AE58B9" w16cid:durableId="25913CFA"/>
  <w16cid:commentId w16cid:paraId="7EAFE048" w16cid:durableId="25913D5F"/>
  <w16cid:commentId w16cid:paraId="4DDCD94D" w16cid:durableId="2591403D"/>
  <w16cid:commentId w16cid:paraId="0BA67E5C" w16cid:durableId="259140AF"/>
  <w16cid:commentId w16cid:paraId="212C76FA" w16cid:durableId="259127AF"/>
  <w16cid:commentId w16cid:paraId="057B3D3F" w16cid:durableId="259127A5"/>
  <w16cid:commentId w16cid:paraId="7A9BB8A1" w16cid:durableId="25AE0E40"/>
  <w16cid:commentId w16cid:paraId="144D9728" w16cid:durableId="25912839"/>
  <w16cid:commentId w16cid:paraId="14B09A79" w16cid:durableId="25AE0E23"/>
  <w16cid:commentId w16cid:paraId="4CFA2C01" w16cid:durableId="259129B0"/>
  <w16cid:commentId w16cid:paraId="12F1469D" w16cid:durableId="25AE0E04"/>
  <w16cid:commentId w16cid:paraId="5CFF77EB" w16cid:durableId="25913A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48A5"/>
    <w:multiLevelType w:val="hybridMultilevel"/>
    <w:tmpl w:val="A2182586"/>
    <w:lvl w:ilvl="0" w:tplc="E752FC32">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B43940"/>
    <w:multiLevelType w:val="hybridMultilevel"/>
    <w:tmpl w:val="9AFC4DA6"/>
    <w:lvl w:ilvl="0" w:tplc="1E3AE79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3B46DB"/>
    <w:multiLevelType w:val="hybridMultilevel"/>
    <w:tmpl w:val="98BE5B82"/>
    <w:lvl w:ilvl="0" w:tplc="A3B4BAB8">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767DEB"/>
    <w:multiLevelType w:val="hybridMultilevel"/>
    <w:tmpl w:val="D14A7AB8"/>
    <w:lvl w:ilvl="0" w:tplc="575CCE0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sa Langley (staff)">
    <w15:presenceInfo w15:providerId="AD" w15:userId="S::tessa.langley@nottingham.ac.uk::53eb4e0b-98db-4e2a-8a7d-21f78e96a8cd"/>
  </w15:person>
  <w15:person w15:author="Damon Morris">
    <w15:presenceInfo w15:providerId="None" w15:userId="Damon Mor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s>
  <w:rsids>
    <w:rsidRoot w:val="00626356"/>
    <w:rsid w:val="00004A3E"/>
    <w:rsid w:val="000507D3"/>
    <w:rsid w:val="00051D1F"/>
    <w:rsid w:val="00053D9F"/>
    <w:rsid w:val="00074B4E"/>
    <w:rsid w:val="00080BC1"/>
    <w:rsid w:val="000919B6"/>
    <w:rsid w:val="000B005F"/>
    <w:rsid w:val="000C1E0E"/>
    <w:rsid w:val="000F2CFE"/>
    <w:rsid w:val="00111486"/>
    <w:rsid w:val="001138F0"/>
    <w:rsid w:val="00114552"/>
    <w:rsid w:val="0011602A"/>
    <w:rsid w:val="0012122C"/>
    <w:rsid w:val="00123048"/>
    <w:rsid w:val="00135E54"/>
    <w:rsid w:val="00137726"/>
    <w:rsid w:val="00141072"/>
    <w:rsid w:val="00154131"/>
    <w:rsid w:val="0015584E"/>
    <w:rsid w:val="00155AC9"/>
    <w:rsid w:val="001A3827"/>
    <w:rsid w:val="001D10F7"/>
    <w:rsid w:val="001D7202"/>
    <w:rsid w:val="001E4A73"/>
    <w:rsid w:val="002154ED"/>
    <w:rsid w:val="0021718E"/>
    <w:rsid w:val="0022398F"/>
    <w:rsid w:val="00252226"/>
    <w:rsid w:val="0025695B"/>
    <w:rsid w:val="00261625"/>
    <w:rsid w:val="00262698"/>
    <w:rsid w:val="00271882"/>
    <w:rsid w:val="00271CA8"/>
    <w:rsid w:val="002956ED"/>
    <w:rsid w:val="00295FC1"/>
    <w:rsid w:val="00297EC2"/>
    <w:rsid w:val="002B3353"/>
    <w:rsid w:val="002C4DA1"/>
    <w:rsid w:val="002D1D05"/>
    <w:rsid w:val="002D6D79"/>
    <w:rsid w:val="002E433B"/>
    <w:rsid w:val="002E4D76"/>
    <w:rsid w:val="002E4EF9"/>
    <w:rsid w:val="002E70A5"/>
    <w:rsid w:val="002E7277"/>
    <w:rsid w:val="003048A7"/>
    <w:rsid w:val="003058B6"/>
    <w:rsid w:val="00305AD8"/>
    <w:rsid w:val="00306FAC"/>
    <w:rsid w:val="003101E5"/>
    <w:rsid w:val="00311FF6"/>
    <w:rsid w:val="0032032A"/>
    <w:rsid w:val="00320CF9"/>
    <w:rsid w:val="00321ED2"/>
    <w:rsid w:val="00331420"/>
    <w:rsid w:val="00347C43"/>
    <w:rsid w:val="00351548"/>
    <w:rsid w:val="00354A38"/>
    <w:rsid w:val="0035635D"/>
    <w:rsid w:val="003610E5"/>
    <w:rsid w:val="00372412"/>
    <w:rsid w:val="00391EBD"/>
    <w:rsid w:val="003927AE"/>
    <w:rsid w:val="00392982"/>
    <w:rsid w:val="003A0AD8"/>
    <w:rsid w:val="003A606B"/>
    <w:rsid w:val="003A6A38"/>
    <w:rsid w:val="003B0879"/>
    <w:rsid w:val="003B6A57"/>
    <w:rsid w:val="003B6F8F"/>
    <w:rsid w:val="003C1534"/>
    <w:rsid w:val="003C6CAD"/>
    <w:rsid w:val="003D06F7"/>
    <w:rsid w:val="003E3732"/>
    <w:rsid w:val="003E7215"/>
    <w:rsid w:val="003F0D2A"/>
    <w:rsid w:val="003F5732"/>
    <w:rsid w:val="003F71C0"/>
    <w:rsid w:val="00420718"/>
    <w:rsid w:val="0042146A"/>
    <w:rsid w:val="00421C33"/>
    <w:rsid w:val="004326C2"/>
    <w:rsid w:val="00435A8F"/>
    <w:rsid w:val="00441CC0"/>
    <w:rsid w:val="00443A0B"/>
    <w:rsid w:val="00446295"/>
    <w:rsid w:val="00460EF4"/>
    <w:rsid w:val="004645F6"/>
    <w:rsid w:val="004823A2"/>
    <w:rsid w:val="004A0ED3"/>
    <w:rsid w:val="004B2200"/>
    <w:rsid w:val="004B3BFE"/>
    <w:rsid w:val="004C0159"/>
    <w:rsid w:val="004D75E6"/>
    <w:rsid w:val="004E2870"/>
    <w:rsid w:val="004E2A9C"/>
    <w:rsid w:val="004F4804"/>
    <w:rsid w:val="00500771"/>
    <w:rsid w:val="005057C2"/>
    <w:rsid w:val="005105FB"/>
    <w:rsid w:val="005158D5"/>
    <w:rsid w:val="005250F9"/>
    <w:rsid w:val="005475B4"/>
    <w:rsid w:val="0055246C"/>
    <w:rsid w:val="005647A9"/>
    <w:rsid w:val="005778C9"/>
    <w:rsid w:val="00586DB1"/>
    <w:rsid w:val="005902C3"/>
    <w:rsid w:val="00596DBB"/>
    <w:rsid w:val="005971DC"/>
    <w:rsid w:val="005C192E"/>
    <w:rsid w:val="005C227B"/>
    <w:rsid w:val="005C30E0"/>
    <w:rsid w:val="005D431E"/>
    <w:rsid w:val="005E48FA"/>
    <w:rsid w:val="005E50F2"/>
    <w:rsid w:val="005F3A80"/>
    <w:rsid w:val="00606B8D"/>
    <w:rsid w:val="00606F6B"/>
    <w:rsid w:val="00617B2A"/>
    <w:rsid w:val="00624071"/>
    <w:rsid w:val="00626356"/>
    <w:rsid w:val="00631520"/>
    <w:rsid w:val="00640E2E"/>
    <w:rsid w:val="00647A37"/>
    <w:rsid w:val="006526FA"/>
    <w:rsid w:val="00654A3E"/>
    <w:rsid w:val="0066672D"/>
    <w:rsid w:val="00681737"/>
    <w:rsid w:val="006831FB"/>
    <w:rsid w:val="006843AD"/>
    <w:rsid w:val="0069210D"/>
    <w:rsid w:val="006A3E27"/>
    <w:rsid w:val="006B0011"/>
    <w:rsid w:val="006B1A9B"/>
    <w:rsid w:val="006B56F0"/>
    <w:rsid w:val="006B711F"/>
    <w:rsid w:val="006C4F34"/>
    <w:rsid w:val="006C510C"/>
    <w:rsid w:val="006C57DE"/>
    <w:rsid w:val="006D1F17"/>
    <w:rsid w:val="006D3F10"/>
    <w:rsid w:val="007023C4"/>
    <w:rsid w:val="00705A26"/>
    <w:rsid w:val="00712CD8"/>
    <w:rsid w:val="007135D3"/>
    <w:rsid w:val="00721BA1"/>
    <w:rsid w:val="00730212"/>
    <w:rsid w:val="0073331A"/>
    <w:rsid w:val="00757007"/>
    <w:rsid w:val="007978E4"/>
    <w:rsid w:val="007B6E82"/>
    <w:rsid w:val="007C720D"/>
    <w:rsid w:val="007D6D64"/>
    <w:rsid w:val="007F21C3"/>
    <w:rsid w:val="007F613B"/>
    <w:rsid w:val="0080579F"/>
    <w:rsid w:val="00807B07"/>
    <w:rsid w:val="00812444"/>
    <w:rsid w:val="00826EDB"/>
    <w:rsid w:val="00831E5C"/>
    <w:rsid w:val="00857298"/>
    <w:rsid w:val="00865B4E"/>
    <w:rsid w:val="00881555"/>
    <w:rsid w:val="00885607"/>
    <w:rsid w:val="008E36B5"/>
    <w:rsid w:val="008E3C31"/>
    <w:rsid w:val="008E7F79"/>
    <w:rsid w:val="008F27C8"/>
    <w:rsid w:val="008F461C"/>
    <w:rsid w:val="008F4DD1"/>
    <w:rsid w:val="00902510"/>
    <w:rsid w:val="009062FE"/>
    <w:rsid w:val="00924D6E"/>
    <w:rsid w:val="00925F27"/>
    <w:rsid w:val="00926A10"/>
    <w:rsid w:val="009311DD"/>
    <w:rsid w:val="0093407E"/>
    <w:rsid w:val="00952506"/>
    <w:rsid w:val="00954207"/>
    <w:rsid w:val="00956ED0"/>
    <w:rsid w:val="0097234B"/>
    <w:rsid w:val="0097402C"/>
    <w:rsid w:val="00984A41"/>
    <w:rsid w:val="009852ED"/>
    <w:rsid w:val="00993063"/>
    <w:rsid w:val="009A2650"/>
    <w:rsid w:val="009C36C1"/>
    <w:rsid w:val="009D07E6"/>
    <w:rsid w:val="009D5DC2"/>
    <w:rsid w:val="009E0730"/>
    <w:rsid w:val="00A05532"/>
    <w:rsid w:val="00A067CA"/>
    <w:rsid w:val="00A07E46"/>
    <w:rsid w:val="00A10B46"/>
    <w:rsid w:val="00A10D99"/>
    <w:rsid w:val="00A2144D"/>
    <w:rsid w:val="00A31D99"/>
    <w:rsid w:val="00A413F0"/>
    <w:rsid w:val="00A5399C"/>
    <w:rsid w:val="00A62FBD"/>
    <w:rsid w:val="00A64B2E"/>
    <w:rsid w:val="00A65C30"/>
    <w:rsid w:val="00A86392"/>
    <w:rsid w:val="00A91C8D"/>
    <w:rsid w:val="00A92A70"/>
    <w:rsid w:val="00AA30AC"/>
    <w:rsid w:val="00AA6E6B"/>
    <w:rsid w:val="00AB486B"/>
    <w:rsid w:val="00AB5A21"/>
    <w:rsid w:val="00AD715E"/>
    <w:rsid w:val="00AE0CD3"/>
    <w:rsid w:val="00AF46E4"/>
    <w:rsid w:val="00B0270B"/>
    <w:rsid w:val="00B0609D"/>
    <w:rsid w:val="00B10D06"/>
    <w:rsid w:val="00B21C8D"/>
    <w:rsid w:val="00B25559"/>
    <w:rsid w:val="00B25EE2"/>
    <w:rsid w:val="00B36982"/>
    <w:rsid w:val="00B42227"/>
    <w:rsid w:val="00B454AF"/>
    <w:rsid w:val="00B46D8F"/>
    <w:rsid w:val="00B47B47"/>
    <w:rsid w:val="00B65387"/>
    <w:rsid w:val="00B65CD0"/>
    <w:rsid w:val="00B66252"/>
    <w:rsid w:val="00B67F5E"/>
    <w:rsid w:val="00B75E41"/>
    <w:rsid w:val="00BA0569"/>
    <w:rsid w:val="00BA0C08"/>
    <w:rsid w:val="00BA22B7"/>
    <w:rsid w:val="00BB0C1A"/>
    <w:rsid w:val="00BC5205"/>
    <w:rsid w:val="00BD32F8"/>
    <w:rsid w:val="00BF6BD8"/>
    <w:rsid w:val="00C00DC1"/>
    <w:rsid w:val="00C0139E"/>
    <w:rsid w:val="00C223A1"/>
    <w:rsid w:val="00C32701"/>
    <w:rsid w:val="00C45060"/>
    <w:rsid w:val="00C45FDB"/>
    <w:rsid w:val="00C55698"/>
    <w:rsid w:val="00C72BB2"/>
    <w:rsid w:val="00C742C7"/>
    <w:rsid w:val="00C75743"/>
    <w:rsid w:val="00C93EE1"/>
    <w:rsid w:val="00C9468C"/>
    <w:rsid w:val="00CA353B"/>
    <w:rsid w:val="00CA62D6"/>
    <w:rsid w:val="00CB61D0"/>
    <w:rsid w:val="00CB69E6"/>
    <w:rsid w:val="00CB78C6"/>
    <w:rsid w:val="00CC4970"/>
    <w:rsid w:val="00CC643F"/>
    <w:rsid w:val="00CD2AB1"/>
    <w:rsid w:val="00CD5908"/>
    <w:rsid w:val="00CD67CF"/>
    <w:rsid w:val="00CF54F1"/>
    <w:rsid w:val="00CF6279"/>
    <w:rsid w:val="00CF7A45"/>
    <w:rsid w:val="00D02E9A"/>
    <w:rsid w:val="00D113FC"/>
    <w:rsid w:val="00D1150B"/>
    <w:rsid w:val="00D2661C"/>
    <w:rsid w:val="00D338B7"/>
    <w:rsid w:val="00D47CB3"/>
    <w:rsid w:val="00D5601C"/>
    <w:rsid w:val="00D67670"/>
    <w:rsid w:val="00D834F7"/>
    <w:rsid w:val="00D861CC"/>
    <w:rsid w:val="00D873CE"/>
    <w:rsid w:val="00DA04E4"/>
    <w:rsid w:val="00DA54B7"/>
    <w:rsid w:val="00DA618D"/>
    <w:rsid w:val="00DA705D"/>
    <w:rsid w:val="00DB4DCB"/>
    <w:rsid w:val="00DC08AF"/>
    <w:rsid w:val="00DC7341"/>
    <w:rsid w:val="00DD66C3"/>
    <w:rsid w:val="00E02123"/>
    <w:rsid w:val="00E03216"/>
    <w:rsid w:val="00E06445"/>
    <w:rsid w:val="00E2593B"/>
    <w:rsid w:val="00E62A82"/>
    <w:rsid w:val="00E7063A"/>
    <w:rsid w:val="00E7362C"/>
    <w:rsid w:val="00E81208"/>
    <w:rsid w:val="00E91A94"/>
    <w:rsid w:val="00E94FB6"/>
    <w:rsid w:val="00EA549D"/>
    <w:rsid w:val="00EB304C"/>
    <w:rsid w:val="00EB44FC"/>
    <w:rsid w:val="00EB561F"/>
    <w:rsid w:val="00EC4CC8"/>
    <w:rsid w:val="00EE1353"/>
    <w:rsid w:val="00EE7052"/>
    <w:rsid w:val="00EE7594"/>
    <w:rsid w:val="00EF2CDE"/>
    <w:rsid w:val="00EF4656"/>
    <w:rsid w:val="00F101BC"/>
    <w:rsid w:val="00F11BCC"/>
    <w:rsid w:val="00F64232"/>
    <w:rsid w:val="00F702C2"/>
    <w:rsid w:val="00F7136D"/>
    <w:rsid w:val="00F758D8"/>
    <w:rsid w:val="00F84393"/>
    <w:rsid w:val="00F86FEA"/>
    <w:rsid w:val="00F959C8"/>
    <w:rsid w:val="00F966FF"/>
    <w:rsid w:val="00FB3E66"/>
    <w:rsid w:val="00FB6122"/>
    <w:rsid w:val="00FB6F83"/>
    <w:rsid w:val="00FB72EB"/>
    <w:rsid w:val="00FC47DF"/>
    <w:rsid w:val="00FC6A36"/>
    <w:rsid w:val="00FD0CAE"/>
    <w:rsid w:val="00FD3F26"/>
    <w:rsid w:val="00FE1A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paragraph" w:styleId="Heading1">
    <w:name w:val="heading 1"/>
    <w:basedOn w:val="Normal"/>
    <w:next w:val="Normal"/>
    <w:link w:val="Heading1Char"/>
    <w:uiPriority w:val="9"/>
    <w:qFormat/>
    <w:rsid w:val="00AE0C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unhideWhenUsed/>
    <w:rsid w:val="0021718E"/>
    <w:rPr>
      <w:color w:val="0000FF"/>
      <w:u w:val="single"/>
    </w:rPr>
  </w:style>
  <w:style w:type="character" w:customStyle="1" w:styleId="Heading1Char">
    <w:name w:val="Heading 1 Char"/>
    <w:basedOn w:val="DefaultParagraphFont"/>
    <w:link w:val="Heading1"/>
    <w:uiPriority w:val="9"/>
    <w:rsid w:val="00AE0CD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E0CD3"/>
  </w:style>
  <w:style w:type="paragraph" w:styleId="ListParagraph">
    <w:name w:val="List Paragraph"/>
    <w:basedOn w:val="Normal"/>
    <w:uiPriority w:val="34"/>
    <w:qFormat/>
    <w:rsid w:val="0069210D"/>
    <w:pPr>
      <w:ind w:left="720"/>
      <w:contextualSpacing/>
    </w:pPr>
  </w:style>
  <w:style w:type="paragraph" w:styleId="BalloonText">
    <w:name w:val="Balloon Text"/>
    <w:basedOn w:val="Normal"/>
    <w:link w:val="BalloonTextChar"/>
    <w:uiPriority w:val="99"/>
    <w:semiHidden/>
    <w:unhideWhenUsed/>
    <w:rsid w:val="00AA30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0AC"/>
    <w:rPr>
      <w:rFonts w:ascii="Times New Roman" w:hAnsi="Times New Roman" w:cs="Times New Roman"/>
      <w:sz w:val="18"/>
      <w:szCs w:val="18"/>
      <w:lang w:eastAsia="en-US"/>
    </w:rPr>
  </w:style>
  <w:style w:type="paragraph" w:styleId="CommentSubject">
    <w:name w:val="annotation subject"/>
    <w:basedOn w:val="CommentText"/>
    <w:next w:val="CommentText"/>
    <w:link w:val="CommentSubjectChar"/>
    <w:uiPriority w:val="99"/>
    <w:semiHidden/>
    <w:unhideWhenUsed/>
    <w:rsid w:val="00606F6B"/>
    <w:rPr>
      <w:b/>
      <w:bCs/>
    </w:rPr>
  </w:style>
  <w:style w:type="character" w:customStyle="1" w:styleId="CommentSubjectChar">
    <w:name w:val="Comment Subject Char"/>
    <w:basedOn w:val="CommentTextChar"/>
    <w:link w:val="CommentSubject"/>
    <w:uiPriority w:val="99"/>
    <w:semiHidden/>
    <w:rsid w:val="00606F6B"/>
    <w:rPr>
      <w:b/>
      <w:bCs/>
      <w:sz w:val="20"/>
      <w:szCs w:val="20"/>
      <w:lang w:eastAsia="en-US"/>
    </w:rPr>
  </w:style>
  <w:style w:type="character" w:styleId="UnresolvedMention">
    <w:name w:val="Unresolved Mention"/>
    <w:basedOn w:val="DefaultParagraphFont"/>
    <w:uiPriority w:val="99"/>
    <w:semiHidden/>
    <w:unhideWhenUsed/>
    <w:rsid w:val="00606F6B"/>
    <w:rPr>
      <w:color w:val="605E5C"/>
      <w:shd w:val="clear" w:color="auto" w:fill="E1DFDD"/>
    </w:rPr>
  </w:style>
  <w:style w:type="paragraph" w:styleId="Revision">
    <w:name w:val="Revision"/>
    <w:hidden/>
    <w:uiPriority w:val="99"/>
    <w:semiHidden/>
    <w:rsid w:val="00EE1353"/>
    <w:pPr>
      <w:spacing w:after="0" w:line="240" w:lineRule="auto"/>
    </w:pPr>
    <w:rPr>
      <w:sz w:val="24"/>
      <w:szCs w:val="24"/>
      <w:lang w:eastAsia="en-US"/>
    </w:rPr>
  </w:style>
  <w:style w:type="character" w:styleId="FollowedHyperlink">
    <w:name w:val="FollowedHyperlink"/>
    <w:basedOn w:val="DefaultParagraphFont"/>
    <w:uiPriority w:val="99"/>
    <w:semiHidden/>
    <w:unhideWhenUsed/>
    <w:rsid w:val="00EE1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208">
      <w:bodyDiv w:val="1"/>
      <w:marLeft w:val="0"/>
      <w:marRight w:val="0"/>
      <w:marTop w:val="0"/>
      <w:marBottom w:val="0"/>
      <w:divBdr>
        <w:top w:val="none" w:sz="0" w:space="0" w:color="auto"/>
        <w:left w:val="none" w:sz="0" w:space="0" w:color="auto"/>
        <w:bottom w:val="none" w:sz="0" w:space="0" w:color="auto"/>
        <w:right w:val="none" w:sz="0" w:space="0" w:color="auto"/>
      </w:divBdr>
    </w:div>
    <w:div w:id="15620738">
      <w:bodyDiv w:val="1"/>
      <w:marLeft w:val="0"/>
      <w:marRight w:val="0"/>
      <w:marTop w:val="0"/>
      <w:marBottom w:val="0"/>
      <w:divBdr>
        <w:top w:val="none" w:sz="0" w:space="0" w:color="auto"/>
        <w:left w:val="none" w:sz="0" w:space="0" w:color="auto"/>
        <w:bottom w:val="none" w:sz="0" w:space="0" w:color="auto"/>
        <w:right w:val="none" w:sz="0" w:space="0" w:color="auto"/>
      </w:divBdr>
    </w:div>
    <w:div w:id="17051355">
      <w:bodyDiv w:val="1"/>
      <w:marLeft w:val="0"/>
      <w:marRight w:val="0"/>
      <w:marTop w:val="0"/>
      <w:marBottom w:val="0"/>
      <w:divBdr>
        <w:top w:val="none" w:sz="0" w:space="0" w:color="auto"/>
        <w:left w:val="none" w:sz="0" w:space="0" w:color="auto"/>
        <w:bottom w:val="none" w:sz="0" w:space="0" w:color="auto"/>
        <w:right w:val="none" w:sz="0" w:space="0" w:color="auto"/>
      </w:divBdr>
    </w:div>
    <w:div w:id="41488508">
      <w:bodyDiv w:val="1"/>
      <w:marLeft w:val="0"/>
      <w:marRight w:val="0"/>
      <w:marTop w:val="0"/>
      <w:marBottom w:val="0"/>
      <w:divBdr>
        <w:top w:val="none" w:sz="0" w:space="0" w:color="auto"/>
        <w:left w:val="none" w:sz="0" w:space="0" w:color="auto"/>
        <w:bottom w:val="none" w:sz="0" w:space="0" w:color="auto"/>
        <w:right w:val="none" w:sz="0" w:space="0" w:color="auto"/>
      </w:divBdr>
    </w:div>
    <w:div w:id="45302672">
      <w:bodyDiv w:val="1"/>
      <w:marLeft w:val="0"/>
      <w:marRight w:val="0"/>
      <w:marTop w:val="0"/>
      <w:marBottom w:val="0"/>
      <w:divBdr>
        <w:top w:val="none" w:sz="0" w:space="0" w:color="auto"/>
        <w:left w:val="none" w:sz="0" w:space="0" w:color="auto"/>
        <w:bottom w:val="none" w:sz="0" w:space="0" w:color="auto"/>
        <w:right w:val="none" w:sz="0" w:space="0" w:color="auto"/>
      </w:divBdr>
    </w:div>
    <w:div w:id="49152451">
      <w:bodyDiv w:val="1"/>
      <w:marLeft w:val="0"/>
      <w:marRight w:val="0"/>
      <w:marTop w:val="0"/>
      <w:marBottom w:val="0"/>
      <w:divBdr>
        <w:top w:val="none" w:sz="0" w:space="0" w:color="auto"/>
        <w:left w:val="none" w:sz="0" w:space="0" w:color="auto"/>
        <w:bottom w:val="none" w:sz="0" w:space="0" w:color="auto"/>
        <w:right w:val="none" w:sz="0" w:space="0" w:color="auto"/>
      </w:divBdr>
    </w:div>
    <w:div w:id="53236714">
      <w:bodyDiv w:val="1"/>
      <w:marLeft w:val="0"/>
      <w:marRight w:val="0"/>
      <w:marTop w:val="0"/>
      <w:marBottom w:val="0"/>
      <w:divBdr>
        <w:top w:val="none" w:sz="0" w:space="0" w:color="auto"/>
        <w:left w:val="none" w:sz="0" w:space="0" w:color="auto"/>
        <w:bottom w:val="none" w:sz="0" w:space="0" w:color="auto"/>
        <w:right w:val="none" w:sz="0" w:space="0" w:color="auto"/>
      </w:divBdr>
    </w:div>
    <w:div w:id="81462954">
      <w:bodyDiv w:val="1"/>
      <w:marLeft w:val="0"/>
      <w:marRight w:val="0"/>
      <w:marTop w:val="0"/>
      <w:marBottom w:val="0"/>
      <w:divBdr>
        <w:top w:val="none" w:sz="0" w:space="0" w:color="auto"/>
        <w:left w:val="none" w:sz="0" w:space="0" w:color="auto"/>
        <w:bottom w:val="none" w:sz="0" w:space="0" w:color="auto"/>
        <w:right w:val="none" w:sz="0" w:space="0" w:color="auto"/>
      </w:divBdr>
    </w:div>
    <w:div w:id="111216868">
      <w:bodyDiv w:val="1"/>
      <w:marLeft w:val="0"/>
      <w:marRight w:val="0"/>
      <w:marTop w:val="0"/>
      <w:marBottom w:val="0"/>
      <w:divBdr>
        <w:top w:val="none" w:sz="0" w:space="0" w:color="auto"/>
        <w:left w:val="none" w:sz="0" w:space="0" w:color="auto"/>
        <w:bottom w:val="none" w:sz="0" w:space="0" w:color="auto"/>
        <w:right w:val="none" w:sz="0" w:space="0" w:color="auto"/>
      </w:divBdr>
    </w:div>
    <w:div w:id="128939529">
      <w:bodyDiv w:val="1"/>
      <w:marLeft w:val="0"/>
      <w:marRight w:val="0"/>
      <w:marTop w:val="0"/>
      <w:marBottom w:val="0"/>
      <w:divBdr>
        <w:top w:val="none" w:sz="0" w:space="0" w:color="auto"/>
        <w:left w:val="none" w:sz="0" w:space="0" w:color="auto"/>
        <w:bottom w:val="none" w:sz="0" w:space="0" w:color="auto"/>
        <w:right w:val="none" w:sz="0" w:space="0" w:color="auto"/>
      </w:divBdr>
    </w:div>
    <w:div w:id="130371312">
      <w:bodyDiv w:val="1"/>
      <w:marLeft w:val="0"/>
      <w:marRight w:val="0"/>
      <w:marTop w:val="0"/>
      <w:marBottom w:val="0"/>
      <w:divBdr>
        <w:top w:val="none" w:sz="0" w:space="0" w:color="auto"/>
        <w:left w:val="none" w:sz="0" w:space="0" w:color="auto"/>
        <w:bottom w:val="none" w:sz="0" w:space="0" w:color="auto"/>
        <w:right w:val="none" w:sz="0" w:space="0" w:color="auto"/>
      </w:divBdr>
    </w:div>
    <w:div w:id="166948190">
      <w:bodyDiv w:val="1"/>
      <w:marLeft w:val="0"/>
      <w:marRight w:val="0"/>
      <w:marTop w:val="0"/>
      <w:marBottom w:val="0"/>
      <w:divBdr>
        <w:top w:val="none" w:sz="0" w:space="0" w:color="auto"/>
        <w:left w:val="none" w:sz="0" w:space="0" w:color="auto"/>
        <w:bottom w:val="none" w:sz="0" w:space="0" w:color="auto"/>
        <w:right w:val="none" w:sz="0" w:space="0" w:color="auto"/>
      </w:divBdr>
    </w:div>
    <w:div w:id="180707146">
      <w:bodyDiv w:val="1"/>
      <w:marLeft w:val="0"/>
      <w:marRight w:val="0"/>
      <w:marTop w:val="0"/>
      <w:marBottom w:val="0"/>
      <w:divBdr>
        <w:top w:val="none" w:sz="0" w:space="0" w:color="auto"/>
        <w:left w:val="none" w:sz="0" w:space="0" w:color="auto"/>
        <w:bottom w:val="none" w:sz="0" w:space="0" w:color="auto"/>
        <w:right w:val="none" w:sz="0" w:space="0" w:color="auto"/>
      </w:divBdr>
    </w:div>
    <w:div w:id="213663402">
      <w:bodyDiv w:val="1"/>
      <w:marLeft w:val="0"/>
      <w:marRight w:val="0"/>
      <w:marTop w:val="0"/>
      <w:marBottom w:val="0"/>
      <w:divBdr>
        <w:top w:val="none" w:sz="0" w:space="0" w:color="auto"/>
        <w:left w:val="none" w:sz="0" w:space="0" w:color="auto"/>
        <w:bottom w:val="none" w:sz="0" w:space="0" w:color="auto"/>
        <w:right w:val="none" w:sz="0" w:space="0" w:color="auto"/>
      </w:divBdr>
    </w:div>
    <w:div w:id="225264501">
      <w:bodyDiv w:val="1"/>
      <w:marLeft w:val="0"/>
      <w:marRight w:val="0"/>
      <w:marTop w:val="0"/>
      <w:marBottom w:val="0"/>
      <w:divBdr>
        <w:top w:val="none" w:sz="0" w:space="0" w:color="auto"/>
        <w:left w:val="none" w:sz="0" w:space="0" w:color="auto"/>
        <w:bottom w:val="none" w:sz="0" w:space="0" w:color="auto"/>
        <w:right w:val="none" w:sz="0" w:space="0" w:color="auto"/>
      </w:divBdr>
    </w:div>
    <w:div w:id="234098152">
      <w:bodyDiv w:val="1"/>
      <w:marLeft w:val="0"/>
      <w:marRight w:val="0"/>
      <w:marTop w:val="0"/>
      <w:marBottom w:val="0"/>
      <w:divBdr>
        <w:top w:val="none" w:sz="0" w:space="0" w:color="auto"/>
        <w:left w:val="none" w:sz="0" w:space="0" w:color="auto"/>
        <w:bottom w:val="none" w:sz="0" w:space="0" w:color="auto"/>
        <w:right w:val="none" w:sz="0" w:space="0" w:color="auto"/>
      </w:divBdr>
    </w:div>
    <w:div w:id="240530514">
      <w:bodyDiv w:val="1"/>
      <w:marLeft w:val="0"/>
      <w:marRight w:val="0"/>
      <w:marTop w:val="0"/>
      <w:marBottom w:val="0"/>
      <w:divBdr>
        <w:top w:val="none" w:sz="0" w:space="0" w:color="auto"/>
        <w:left w:val="none" w:sz="0" w:space="0" w:color="auto"/>
        <w:bottom w:val="none" w:sz="0" w:space="0" w:color="auto"/>
        <w:right w:val="none" w:sz="0" w:space="0" w:color="auto"/>
      </w:divBdr>
    </w:div>
    <w:div w:id="263730875">
      <w:bodyDiv w:val="1"/>
      <w:marLeft w:val="0"/>
      <w:marRight w:val="0"/>
      <w:marTop w:val="0"/>
      <w:marBottom w:val="0"/>
      <w:divBdr>
        <w:top w:val="none" w:sz="0" w:space="0" w:color="auto"/>
        <w:left w:val="none" w:sz="0" w:space="0" w:color="auto"/>
        <w:bottom w:val="none" w:sz="0" w:space="0" w:color="auto"/>
        <w:right w:val="none" w:sz="0" w:space="0" w:color="auto"/>
      </w:divBdr>
    </w:div>
    <w:div w:id="265620683">
      <w:bodyDiv w:val="1"/>
      <w:marLeft w:val="0"/>
      <w:marRight w:val="0"/>
      <w:marTop w:val="0"/>
      <w:marBottom w:val="0"/>
      <w:divBdr>
        <w:top w:val="none" w:sz="0" w:space="0" w:color="auto"/>
        <w:left w:val="none" w:sz="0" w:space="0" w:color="auto"/>
        <w:bottom w:val="none" w:sz="0" w:space="0" w:color="auto"/>
        <w:right w:val="none" w:sz="0" w:space="0" w:color="auto"/>
      </w:divBdr>
    </w:div>
    <w:div w:id="270550127">
      <w:bodyDiv w:val="1"/>
      <w:marLeft w:val="0"/>
      <w:marRight w:val="0"/>
      <w:marTop w:val="0"/>
      <w:marBottom w:val="0"/>
      <w:divBdr>
        <w:top w:val="none" w:sz="0" w:space="0" w:color="auto"/>
        <w:left w:val="none" w:sz="0" w:space="0" w:color="auto"/>
        <w:bottom w:val="none" w:sz="0" w:space="0" w:color="auto"/>
        <w:right w:val="none" w:sz="0" w:space="0" w:color="auto"/>
      </w:divBdr>
    </w:div>
    <w:div w:id="276451139">
      <w:bodyDiv w:val="1"/>
      <w:marLeft w:val="0"/>
      <w:marRight w:val="0"/>
      <w:marTop w:val="0"/>
      <w:marBottom w:val="0"/>
      <w:divBdr>
        <w:top w:val="none" w:sz="0" w:space="0" w:color="auto"/>
        <w:left w:val="none" w:sz="0" w:space="0" w:color="auto"/>
        <w:bottom w:val="none" w:sz="0" w:space="0" w:color="auto"/>
        <w:right w:val="none" w:sz="0" w:space="0" w:color="auto"/>
      </w:divBdr>
    </w:div>
    <w:div w:id="283537207">
      <w:bodyDiv w:val="1"/>
      <w:marLeft w:val="0"/>
      <w:marRight w:val="0"/>
      <w:marTop w:val="0"/>
      <w:marBottom w:val="0"/>
      <w:divBdr>
        <w:top w:val="none" w:sz="0" w:space="0" w:color="auto"/>
        <w:left w:val="none" w:sz="0" w:space="0" w:color="auto"/>
        <w:bottom w:val="none" w:sz="0" w:space="0" w:color="auto"/>
        <w:right w:val="none" w:sz="0" w:space="0" w:color="auto"/>
      </w:divBdr>
    </w:div>
    <w:div w:id="307323786">
      <w:bodyDiv w:val="1"/>
      <w:marLeft w:val="0"/>
      <w:marRight w:val="0"/>
      <w:marTop w:val="0"/>
      <w:marBottom w:val="0"/>
      <w:divBdr>
        <w:top w:val="none" w:sz="0" w:space="0" w:color="auto"/>
        <w:left w:val="none" w:sz="0" w:space="0" w:color="auto"/>
        <w:bottom w:val="none" w:sz="0" w:space="0" w:color="auto"/>
        <w:right w:val="none" w:sz="0" w:space="0" w:color="auto"/>
      </w:divBdr>
    </w:div>
    <w:div w:id="335305991">
      <w:bodyDiv w:val="1"/>
      <w:marLeft w:val="0"/>
      <w:marRight w:val="0"/>
      <w:marTop w:val="0"/>
      <w:marBottom w:val="0"/>
      <w:divBdr>
        <w:top w:val="none" w:sz="0" w:space="0" w:color="auto"/>
        <w:left w:val="none" w:sz="0" w:space="0" w:color="auto"/>
        <w:bottom w:val="none" w:sz="0" w:space="0" w:color="auto"/>
        <w:right w:val="none" w:sz="0" w:space="0" w:color="auto"/>
      </w:divBdr>
    </w:div>
    <w:div w:id="336618885">
      <w:bodyDiv w:val="1"/>
      <w:marLeft w:val="0"/>
      <w:marRight w:val="0"/>
      <w:marTop w:val="0"/>
      <w:marBottom w:val="0"/>
      <w:divBdr>
        <w:top w:val="none" w:sz="0" w:space="0" w:color="auto"/>
        <w:left w:val="none" w:sz="0" w:space="0" w:color="auto"/>
        <w:bottom w:val="none" w:sz="0" w:space="0" w:color="auto"/>
        <w:right w:val="none" w:sz="0" w:space="0" w:color="auto"/>
      </w:divBdr>
    </w:div>
    <w:div w:id="336732264">
      <w:bodyDiv w:val="1"/>
      <w:marLeft w:val="0"/>
      <w:marRight w:val="0"/>
      <w:marTop w:val="0"/>
      <w:marBottom w:val="0"/>
      <w:divBdr>
        <w:top w:val="none" w:sz="0" w:space="0" w:color="auto"/>
        <w:left w:val="none" w:sz="0" w:space="0" w:color="auto"/>
        <w:bottom w:val="none" w:sz="0" w:space="0" w:color="auto"/>
        <w:right w:val="none" w:sz="0" w:space="0" w:color="auto"/>
      </w:divBdr>
    </w:div>
    <w:div w:id="348913790">
      <w:bodyDiv w:val="1"/>
      <w:marLeft w:val="0"/>
      <w:marRight w:val="0"/>
      <w:marTop w:val="0"/>
      <w:marBottom w:val="0"/>
      <w:divBdr>
        <w:top w:val="none" w:sz="0" w:space="0" w:color="auto"/>
        <w:left w:val="none" w:sz="0" w:space="0" w:color="auto"/>
        <w:bottom w:val="none" w:sz="0" w:space="0" w:color="auto"/>
        <w:right w:val="none" w:sz="0" w:space="0" w:color="auto"/>
      </w:divBdr>
    </w:div>
    <w:div w:id="349573072">
      <w:bodyDiv w:val="1"/>
      <w:marLeft w:val="0"/>
      <w:marRight w:val="0"/>
      <w:marTop w:val="0"/>
      <w:marBottom w:val="0"/>
      <w:divBdr>
        <w:top w:val="none" w:sz="0" w:space="0" w:color="auto"/>
        <w:left w:val="none" w:sz="0" w:space="0" w:color="auto"/>
        <w:bottom w:val="none" w:sz="0" w:space="0" w:color="auto"/>
        <w:right w:val="none" w:sz="0" w:space="0" w:color="auto"/>
      </w:divBdr>
    </w:div>
    <w:div w:id="352076855">
      <w:bodyDiv w:val="1"/>
      <w:marLeft w:val="0"/>
      <w:marRight w:val="0"/>
      <w:marTop w:val="0"/>
      <w:marBottom w:val="0"/>
      <w:divBdr>
        <w:top w:val="none" w:sz="0" w:space="0" w:color="auto"/>
        <w:left w:val="none" w:sz="0" w:space="0" w:color="auto"/>
        <w:bottom w:val="none" w:sz="0" w:space="0" w:color="auto"/>
        <w:right w:val="none" w:sz="0" w:space="0" w:color="auto"/>
      </w:divBdr>
    </w:div>
    <w:div w:id="371273444">
      <w:bodyDiv w:val="1"/>
      <w:marLeft w:val="0"/>
      <w:marRight w:val="0"/>
      <w:marTop w:val="0"/>
      <w:marBottom w:val="0"/>
      <w:divBdr>
        <w:top w:val="none" w:sz="0" w:space="0" w:color="auto"/>
        <w:left w:val="none" w:sz="0" w:space="0" w:color="auto"/>
        <w:bottom w:val="none" w:sz="0" w:space="0" w:color="auto"/>
        <w:right w:val="none" w:sz="0" w:space="0" w:color="auto"/>
      </w:divBdr>
    </w:div>
    <w:div w:id="379744843">
      <w:bodyDiv w:val="1"/>
      <w:marLeft w:val="0"/>
      <w:marRight w:val="0"/>
      <w:marTop w:val="0"/>
      <w:marBottom w:val="0"/>
      <w:divBdr>
        <w:top w:val="none" w:sz="0" w:space="0" w:color="auto"/>
        <w:left w:val="none" w:sz="0" w:space="0" w:color="auto"/>
        <w:bottom w:val="none" w:sz="0" w:space="0" w:color="auto"/>
        <w:right w:val="none" w:sz="0" w:space="0" w:color="auto"/>
      </w:divBdr>
    </w:div>
    <w:div w:id="389041825">
      <w:bodyDiv w:val="1"/>
      <w:marLeft w:val="0"/>
      <w:marRight w:val="0"/>
      <w:marTop w:val="0"/>
      <w:marBottom w:val="0"/>
      <w:divBdr>
        <w:top w:val="none" w:sz="0" w:space="0" w:color="auto"/>
        <w:left w:val="none" w:sz="0" w:space="0" w:color="auto"/>
        <w:bottom w:val="none" w:sz="0" w:space="0" w:color="auto"/>
        <w:right w:val="none" w:sz="0" w:space="0" w:color="auto"/>
      </w:divBdr>
    </w:div>
    <w:div w:id="395663421">
      <w:bodyDiv w:val="1"/>
      <w:marLeft w:val="0"/>
      <w:marRight w:val="0"/>
      <w:marTop w:val="0"/>
      <w:marBottom w:val="0"/>
      <w:divBdr>
        <w:top w:val="none" w:sz="0" w:space="0" w:color="auto"/>
        <w:left w:val="none" w:sz="0" w:space="0" w:color="auto"/>
        <w:bottom w:val="none" w:sz="0" w:space="0" w:color="auto"/>
        <w:right w:val="none" w:sz="0" w:space="0" w:color="auto"/>
      </w:divBdr>
    </w:div>
    <w:div w:id="406615424">
      <w:bodyDiv w:val="1"/>
      <w:marLeft w:val="0"/>
      <w:marRight w:val="0"/>
      <w:marTop w:val="0"/>
      <w:marBottom w:val="0"/>
      <w:divBdr>
        <w:top w:val="none" w:sz="0" w:space="0" w:color="auto"/>
        <w:left w:val="none" w:sz="0" w:space="0" w:color="auto"/>
        <w:bottom w:val="none" w:sz="0" w:space="0" w:color="auto"/>
        <w:right w:val="none" w:sz="0" w:space="0" w:color="auto"/>
      </w:divBdr>
    </w:div>
    <w:div w:id="411780889">
      <w:bodyDiv w:val="1"/>
      <w:marLeft w:val="0"/>
      <w:marRight w:val="0"/>
      <w:marTop w:val="0"/>
      <w:marBottom w:val="0"/>
      <w:divBdr>
        <w:top w:val="none" w:sz="0" w:space="0" w:color="auto"/>
        <w:left w:val="none" w:sz="0" w:space="0" w:color="auto"/>
        <w:bottom w:val="none" w:sz="0" w:space="0" w:color="auto"/>
        <w:right w:val="none" w:sz="0" w:space="0" w:color="auto"/>
      </w:divBdr>
    </w:div>
    <w:div w:id="413286817">
      <w:bodyDiv w:val="1"/>
      <w:marLeft w:val="0"/>
      <w:marRight w:val="0"/>
      <w:marTop w:val="0"/>
      <w:marBottom w:val="0"/>
      <w:divBdr>
        <w:top w:val="none" w:sz="0" w:space="0" w:color="auto"/>
        <w:left w:val="none" w:sz="0" w:space="0" w:color="auto"/>
        <w:bottom w:val="none" w:sz="0" w:space="0" w:color="auto"/>
        <w:right w:val="none" w:sz="0" w:space="0" w:color="auto"/>
      </w:divBdr>
    </w:div>
    <w:div w:id="426776600">
      <w:bodyDiv w:val="1"/>
      <w:marLeft w:val="0"/>
      <w:marRight w:val="0"/>
      <w:marTop w:val="0"/>
      <w:marBottom w:val="0"/>
      <w:divBdr>
        <w:top w:val="none" w:sz="0" w:space="0" w:color="auto"/>
        <w:left w:val="none" w:sz="0" w:space="0" w:color="auto"/>
        <w:bottom w:val="none" w:sz="0" w:space="0" w:color="auto"/>
        <w:right w:val="none" w:sz="0" w:space="0" w:color="auto"/>
      </w:divBdr>
    </w:div>
    <w:div w:id="432363649">
      <w:bodyDiv w:val="1"/>
      <w:marLeft w:val="0"/>
      <w:marRight w:val="0"/>
      <w:marTop w:val="0"/>
      <w:marBottom w:val="0"/>
      <w:divBdr>
        <w:top w:val="none" w:sz="0" w:space="0" w:color="auto"/>
        <w:left w:val="none" w:sz="0" w:space="0" w:color="auto"/>
        <w:bottom w:val="none" w:sz="0" w:space="0" w:color="auto"/>
        <w:right w:val="none" w:sz="0" w:space="0" w:color="auto"/>
      </w:divBdr>
    </w:div>
    <w:div w:id="449206111">
      <w:bodyDiv w:val="1"/>
      <w:marLeft w:val="0"/>
      <w:marRight w:val="0"/>
      <w:marTop w:val="0"/>
      <w:marBottom w:val="0"/>
      <w:divBdr>
        <w:top w:val="none" w:sz="0" w:space="0" w:color="auto"/>
        <w:left w:val="none" w:sz="0" w:space="0" w:color="auto"/>
        <w:bottom w:val="none" w:sz="0" w:space="0" w:color="auto"/>
        <w:right w:val="none" w:sz="0" w:space="0" w:color="auto"/>
      </w:divBdr>
    </w:div>
    <w:div w:id="467093874">
      <w:bodyDiv w:val="1"/>
      <w:marLeft w:val="0"/>
      <w:marRight w:val="0"/>
      <w:marTop w:val="0"/>
      <w:marBottom w:val="0"/>
      <w:divBdr>
        <w:top w:val="none" w:sz="0" w:space="0" w:color="auto"/>
        <w:left w:val="none" w:sz="0" w:space="0" w:color="auto"/>
        <w:bottom w:val="none" w:sz="0" w:space="0" w:color="auto"/>
        <w:right w:val="none" w:sz="0" w:space="0" w:color="auto"/>
      </w:divBdr>
    </w:div>
    <w:div w:id="474300188">
      <w:bodyDiv w:val="1"/>
      <w:marLeft w:val="0"/>
      <w:marRight w:val="0"/>
      <w:marTop w:val="0"/>
      <w:marBottom w:val="0"/>
      <w:divBdr>
        <w:top w:val="none" w:sz="0" w:space="0" w:color="auto"/>
        <w:left w:val="none" w:sz="0" w:space="0" w:color="auto"/>
        <w:bottom w:val="none" w:sz="0" w:space="0" w:color="auto"/>
        <w:right w:val="none" w:sz="0" w:space="0" w:color="auto"/>
      </w:divBdr>
    </w:div>
    <w:div w:id="499737648">
      <w:bodyDiv w:val="1"/>
      <w:marLeft w:val="0"/>
      <w:marRight w:val="0"/>
      <w:marTop w:val="0"/>
      <w:marBottom w:val="0"/>
      <w:divBdr>
        <w:top w:val="none" w:sz="0" w:space="0" w:color="auto"/>
        <w:left w:val="none" w:sz="0" w:space="0" w:color="auto"/>
        <w:bottom w:val="none" w:sz="0" w:space="0" w:color="auto"/>
        <w:right w:val="none" w:sz="0" w:space="0" w:color="auto"/>
      </w:divBdr>
    </w:div>
    <w:div w:id="501285632">
      <w:bodyDiv w:val="1"/>
      <w:marLeft w:val="0"/>
      <w:marRight w:val="0"/>
      <w:marTop w:val="0"/>
      <w:marBottom w:val="0"/>
      <w:divBdr>
        <w:top w:val="none" w:sz="0" w:space="0" w:color="auto"/>
        <w:left w:val="none" w:sz="0" w:space="0" w:color="auto"/>
        <w:bottom w:val="none" w:sz="0" w:space="0" w:color="auto"/>
        <w:right w:val="none" w:sz="0" w:space="0" w:color="auto"/>
      </w:divBdr>
    </w:div>
    <w:div w:id="523254536">
      <w:bodyDiv w:val="1"/>
      <w:marLeft w:val="0"/>
      <w:marRight w:val="0"/>
      <w:marTop w:val="0"/>
      <w:marBottom w:val="0"/>
      <w:divBdr>
        <w:top w:val="none" w:sz="0" w:space="0" w:color="auto"/>
        <w:left w:val="none" w:sz="0" w:space="0" w:color="auto"/>
        <w:bottom w:val="none" w:sz="0" w:space="0" w:color="auto"/>
        <w:right w:val="none" w:sz="0" w:space="0" w:color="auto"/>
      </w:divBdr>
    </w:div>
    <w:div w:id="538468113">
      <w:bodyDiv w:val="1"/>
      <w:marLeft w:val="0"/>
      <w:marRight w:val="0"/>
      <w:marTop w:val="0"/>
      <w:marBottom w:val="0"/>
      <w:divBdr>
        <w:top w:val="none" w:sz="0" w:space="0" w:color="auto"/>
        <w:left w:val="none" w:sz="0" w:space="0" w:color="auto"/>
        <w:bottom w:val="none" w:sz="0" w:space="0" w:color="auto"/>
        <w:right w:val="none" w:sz="0" w:space="0" w:color="auto"/>
      </w:divBdr>
    </w:div>
    <w:div w:id="541676952">
      <w:bodyDiv w:val="1"/>
      <w:marLeft w:val="0"/>
      <w:marRight w:val="0"/>
      <w:marTop w:val="0"/>
      <w:marBottom w:val="0"/>
      <w:divBdr>
        <w:top w:val="none" w:sz="0" w:space="0" w:color="auto"/>
        <w:left w:val="none" w:sz="0" w:space="0" w:color="auto"/>
        <w:bottom w:val="none" w:sz="0" w:space="0" w:color="auto"/>
        <w:right w:val="none" w:sz="0" w:space="0" w:color="auto"/>
      </w:divBdr>
    </w:div>
    <w:div w:id="555121959">
      <w:bodyDiv w:val="1"/>
      <w:marLeft w:val="0"/>
      <w:marRight w:val="0"/>
      <w:marTop w:val="0"/>
      <w:marBottom w:val="0"/>
      <w:divBdr>
        <w:top w:val="none" w:sz="0" w:space="0" w:color="auto"/>
        <w:left w:val="none" w:sz="0" w:space="0" w:color="auto"/>
        <w:bottom w:val="none" w:sz="0" w:space="0" w:color="auto"/>
        <w:right w:val="none" w:sz="0" w:space="0" w:color="auto"/>
      </w:divBdr>
    </w:div>
    <w:div w:id="592595839">
      <w:bodyDiv w:val="1"/>
      <w:marLeft w:val="0"/>
      <w:marRight w:val="0"/>
      <w:marTop w:val="0"/>
      <w:marBottom w:val="0"/>
      <w:divBdr>
        <w:top w:val="none" w:sz="0" w:space="0" w:color="auto"/>
        <w:left w:val="none" w:sz="0" w:space="0" w:color="auto"/>
        <w:bottom w:val="none" w:sz="0" w:space="0" w:color="auto"/>
        <w:right w:val="none" w:sz="0" w:space="0" w:color="auto"/>
      </w:divBdr>
    </w:div>
    <w:div w:id="595938194">
      <w:bodyDiv w:val="1"/>
      <w:marLeft w:val="0"/>
      <w:marRight w:val="0"/>
      <w:marTop w:val="0"/>
      <w:marBottom w:val="0"/>
      <w:divBdr>
        <w:top w:val="none" w:sz="0" w:space="0" w:color="auto"/>
        <w:left w:val="none" w:sz="0" w:space="0" w:color="auto"/>
        <w:bottom w:val="none" w:sz="0" w:space="0" w:color="auto"/>
        <w:right w:val="none" w:sz="0" w:space="0" w:color="auto"/>
      </w:divBdr>
    </w:div>
    <w:div w:id="619915461">
      <w:bodyDiv w:val="1"/>
      <w:marLeft w:val="0"/>
      <w:marRight w:val="0"/>
      <w:marTop w:val="0"/>
      <w:marBottom w:val="0"/>
      <w:divBdr>
        <w:top w:val="none" w:sz="0" w:space="0" w:color="auto"/>
        <w:left w:val="none" w:sz="0" w:space="0" w:color="auto"/>
        <w:bottom w:val="none" w:sz="0" w:space="0" w:color="auto"/>
        <w:right w:val="none" w:sz="0" w:space="0" w:color="auto"/>
      </w:divBdr>
    </w:div>
    <w:div w:id="620305443">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3082216">
      <w:bodyDiv w:val="1"/>
      <w:marLeft w:val="0"/>
      <w:marRight w:val="0"/>
      <w:marTop w:val="0"/>
      <w:marBottom w:val="0"/>
      <w:divBdr>
        <w:top w:val="none" w:sz="0" w:space="0" w:color="auto"/>
        <w:left w:val="none" w:sz="0" w:space="0" w:color="auto"/>
        <w:bottom w:val="none" w:sz="0" w:space="0" w:color="auto"/>
        <w:right w:val="none" w:sz="0" w:space="0" w:color="auto"/>
      </w:divBdr>
    </w:div>
    <w:div w:id="623587027">
      <w:bodyDiv w:val="1"/>
      <w:marLeft w:val="0"/>
      <w:marRight w:val="0"/>
      <w:marTop w:val="0"/>
      <w:marBottom w:val="0"/>
      <w:divBdr>
        <w:top w:val="none" w:sz="0" w:space="0" w:color="auto"/>
        <w:left w:val="none" w:sz="0" w:space="0" w:color="auto"/>
        <w:bottom w:val="none" w:sz="0" w:space="0" w:color="auto"/>
        <w:right w:val="none" w:sz="0" w:space="0" w:color="auto"/>
      </w:divBdr>
    </w:div>
    <w:div w:id="635915790">
      <w:bodyDiv w:val="1"/>
      <w:marLeft w:val="0"/>
      <w:marRight w:val="0"/>
      <w:marTop w:val="0"/>
      <w:marBottom w:val="0"/>
      <w:divBdr>
        <w:top w:val="none" w:sz="0" w:space="0" w:color="auto"/>
        <w:left w:val="none" w:sz="0" w:space="0" w:color="auto"/>
        <w:bottom w:val="none" w:sz="0" w:space="0" w:color="auto"/>
        <w:right w:val="none" w:sz="0" w:space="0" w:color="auto"/>
      </w:divBdr>
    </w:div>
    <w:div w:id="638417614">
      <w:bodyDiv w:val="1"/>
      <w:marLeft w:val="0"/>
      <w:marRight w:val="0"/>
      <w:marTop w:val="0"/>
      <w:marBottom w:val="0"/>
      <w:divBdr>
        <w:top w:val="none" w:sz="0" w:space="0" w:color="auto"/>
        <w:left w:val="none" w:sz="0" w:space="0" w:color="auto"/>
        <w:bottom w:val="none" w:sz="0" w:space="0" w:color="auto"/>
        <w:right w:val="none" w:sz="0" w:space="0" w:color="auto"/>
      </w:divBdr>
    </w:div>
    <w:div w:id="647126718">
      <w:bodyDiv w:val="1"/>
      <w:marLeft w:val="0"/>
      <w:marRight w:val="0"/>
      <w:marTop w:val="0"/>
      <w:marBottom w:val="0"/>
      <w:divBdr>
        <w:top w:val="none" w:sz="0" w:space="0" w:color="auto"/>
        <w:left w:val="none" w:sz="0" w:space="0" w:color="auto"/>
        <w:bottom w:val="none" w:sz="0" w:space="0" w:color="auto"/>
        <w:right w:val="none" w:sz="0" w:space="0" w:color="auto"/>
      </w:divBdr>
    </w:div>
    <w:div w:id="664623827">
      <w:bodyDiv w:val="1"/>
      <w:marLeft w:val="0"/>
      <w:marRight w:val="0"/>
      <w:marTop w:val="0"/>
      <w:marBottom w:val="0"/>
      <w:divBdr>
        <w:top w:val="none" w:sz="0" w:space="0" w:color="auto"/>
        <w:left w:val="none" w:sz="0" w:space="0" w:color="auto"/>
        <w:bottom w:val="none" w:sz="0" w:space="0" w:color="auto"/>
        <w:right w:val="none" w:sz="0" w:space="0" w:color="auto"/>
      </w:divBdr>
    </w:div>
    <w:div w:id="675308544">
      <w:bodyDiv w:val="1"/>
      <w:marLeft w:val="0"/>
      <w:marRight w:val="0"/>
      <w:marTop w:val="0"/>
      <w:marBottom w:val="0"/>
      <w:divBdr>
        <w:top w:val="none" w:sz="0" w:space="0" w:color="auto"/>
        <w:left w:val="none" w:sz="0" w:space="0" w:color="auto"/>
        <w:bottom w:val="none" w:sz="0" w:space="0" w:color="auto"/>
        <w:right w:val="none" w:sz="0" w:space="0" w:color="auto"/>
      </w:divBdr>
    </w:div>
    <w:div w:id="759788635">
      <w:bodyDiv w:val="1"/>
      <w:marLeft w:val="0"/>
      <w:marRight w:val="0"/>
      <w:marTop w:val="0"/>
      <w:marBottom w:val="0"/>
      <w:divBdr>
        <w:top w:val="none" w:sz="0" w:space="0" w:color="auto"/>
        <w:left w:val="none" w:sz="0" w:space="0" w:color="auto"/>
        <w:bottom w:val="none" w:sz="0" w:space="0" w:color="auto"/>
        <w:right w:val="none" w:sz="0" w:space="0" w:color="auto"/>
      </w:divBdr>
    </w:div>
    <w:div w:id="769545577">
      <w:bodyDiv w:val="1"/>
      <w:marLeft w:val="0"/>
      <w:marRight w:val="0"/>
      <w:marTop w:val="0"/>
      <w:marBottom w:val="0"/>
      <w:divBdr>
        <w:top w:val="none" w:sz="0" w:space="0" w:color="auto"/>
        <w:left w:val="none" w:sz="0" w:space="0" w:color="auto"/>
        <w:bottom w:val="none" w:sz="0" w:space="0" w:color="auto"/>
        <w:right w:val="none" w:sz="0" w:space="0" w:color="auto"/>
      </w:divBdr>
    </w:div>
    <w:div w:id="788815441">
      <w:bodyDiv w:val="1"/>
      <w:marLeft w:val="0"/>
      <w:marRight w:val="0"/>
      <w:marTop w:val="0"/>
      <w:marBottom w:val="0"/>
      <w:divBdr>
        <w:top w:val="none" w:sz="0" w:space="0" w:color="auto"/>
        <w:left w:val="none" w:sz="0" w:space="0" w:color="auto"/>
        <w:bottom w:val="none" w:sz="0" w:space="0" w:color="auto"/>
        <w:right w:val="none" w:sz="0" w:space="0" w:color="auto"/>
      </w:divBdr>
    </w:div>
    <w:div w:id="800659475">
      <w:bodyDiv w:val="1"/>
      <w:marLeft w:val="0"/>
      <w:marRight w:val="0"/>
      <w:marTop w:val="0"/>
      <w:marBottom w:val="0"/>
      <w:divBdr>
        <w:top w:val="none" w:sz="0" w:space="0" w:color="auto"/>
        <w:left w:val="none" w:sz="0" w:space="0" w:color="auto"/>
        <w:bottom w:val="none" w:sz="0" w:space="0" w:color="auto"/>
        <w:right w:val="none" w:sz="0" w:space="0" w:color="auto"/>
      </w:divBdr>
    </w:div>
    <w:div w:id="807432078">
      <w:bodyDiv w:val="1"/>
      <w:marLeft w:val="0"/>
      <w:marRight w:val="0"/>
      <w:marTop w:val="0"/>
      <w:marBottom w:val="0"/>
      <w:divBdr>
        <w:top w:val="none" w:sz="0" w:space="0" w:color="auto"/>
        <w:left w:val="none" w:sz="0" w:space="0" w:color="auto"/>
        <w:bottom w:val="none" w:sz="0" w:space="0" w:color="auto"/>
        <w:right w:val="none" w:sz="0" w:space="0" w:color="auto"/>
      </w:divBdr>
    </w:div>
    <w:div w:id="821119848">
      <w:bodyDiv w:val="1"/>
      <w:marLeft w:val="0"/>
      <w:marRight w:val="0"/>
      <w:marTop w:val="0"/>
      <w:marBottom w:val="0"/>
      <w:divBdr>
        <w:top w:val="none" w:sz="0" w:space="0" w:color="auto"/>
        <w:left w:val="none" w:sz="0" w:space="0" w:color="auto"/>
        <w:bottom w:val="none" w:sz="0" w:space="0" w:color="auto"/>
        <w:right w:val="none" w:sz="0" w:space="0" w:color="auto"/>
      </w:divBdr>
    </w:div>
    <w:div w:id="821968229">
      <w:bodyDiv w:val="1"/>
      <w:marLeft w:val="0"/>
      <w:marRight w:val="0"/>
      <w:marTop w:val="0"/>
      <w:marBottom w:val="0"/>
      <w:divBdr>
        <w:top w:val="none" w:sz="0" w:space="0" w:color="auto"/>
        <w:left w:val="none" w:sz="0" w:space="0" w:color="auto"/>
        <w:bottom w:val="none" w:sz="0" w:space="0" w:color="auto"/>
        <w:right w:val="none" w:sz="0" w:space="0" w:color="auto"/>
      </w:divBdr>
    </w:div>
    <w:div w:id="836262380">
      <w:bodyDiv w:val="1"/>
      <w:marLeft w:val="0"/>
      <w:marRight w:val="0"/>
      <w:marTop w:val="0"/>
      <w:marBottom w:val="0"/>
      <w:divBdr>
        <w:top w:val="none" w:sz="0" w:space="0" w:color="auto"/>
        <w:left w:val="none" w:sz="0" w:space="0" w:color="auto"/>
        <w:bottom w:val="none" w:sz="0" w:space="0" w:color="auto"/>
        <w:right w:val="none" w:sz="0" w:space="0" w:color="auto"/>
      </w:divBdr>
    </w:div>
    <w:div w:id="854804422">
      <w:bodyDiv w:val="1"/>
      <w:marLeft w:val="0"/>
      <w:marRight w:val="0"/>
      <w:marTop w:val="0"/>
      <w:marBottom w:val="0"/>
      <w:divBdr>
        <w:top w:val="none" w:sz="0" w:space="0" w:color="auto"/>
        <w:left w:val="none" w:sz="0" w:space="0" w:color="auto"/>
        <w:bottom w:val="none" w:sz="0" w:space="0" w:color="auto"/>
        <w:right w:val="none" w:sz="0" w:space="0" w:color="auto"/>
      </w:divBdr>
    </w:div>
    <w:div w:id="862211864">
      <w:bodyDiv w:val="1"/>
      <w:marLeft w:val="0"/>
      <w:marRight w:val="0"/>
      <w:marTop w:val="0"/>
      <w:marBottom w:val="0"/>
      <w:divBdr>
        <w:top w:val="none" w:sz="0" w:space="0" w:color="auto"/>
        <w:left w:val="none" w:sz="0" w:space="0" w:color="auto"/>
        <w:bottom w:val="none" w:sz="0" w:space="0" w:color="auto"/>
        <w:right w:val="none" w:sz="0" w:space="0" w:color="auto"/>
      </w:divBdr>
    </w:div>
    <w:div w:id="862549120">
      <w:bodyDiv w:val="1"/>
      <w:marLeft w:val="0"/>
      <w:marRight w:val="0"/>
      <w:marTop w:val="0"/>
      <w:marBottom w:val="0"/>
      <w:divBdr>
        <w:top w:val="none" w:sz="0" w:space="0" w:color="auto"/>
        <w:left w:val="none" w:sz="0" w:space="0" w:color="auto"/>
        <w:bottom w:val="none" w:sz="0" w:space="0" w:color="auto"/>
        <w:right w:val="none" w:sz="0" w:space="0" w:color="auto"/>
      </w:divBdr>
    </w:div>
    <w:div w:id="890921841">
      <w:bodyDiv w:val="1"/>
      <w:marLeft w:val="0"/>
      <w:marRight w:val="0"/>
      <w:marTop w:val="0"/>
      <w:marBottom w:val="0"/>
      <w:divBdr>
        <w:top w:val="none" w:sz="0" w:space="0" w:color="auto"/>
        <w:left w:val="none" w:sz="0" w:space="0" w:color="auto"/>
        <w:bottom w:val="none" w:sz="0" w:space="0" w:color="auto"/>
        <w:right w:val="none" w:sz="0" w:space="0" w:color="auto"/>
      </w:divBdr>
    </w:div>
    <w:div w:id="893347626">
      <w:bodyDiv w:val="1"/>
      <w:marLeft w:val="0"/>
      <w:marRight w:val="0"/>
      <w:marTop w:val="0"/>
      <w:marBottom w:val="0"/>
      <w:divBdr>
        <w:top w:val="none" w:sz="0" w:space="0" w:color="auto"/>
        <w:left w:val="none" w:sz="0" w:space="0" w:color="auto"/>
        <w:bottom w:val="none" w:sz="0" w:space="0" w:color="auto"/>
        <w:right w:val="none" w:sz="0" w:space="0" w:color="auto"/>
      </w:divBdr>
    </w:div>
    <w:div w:id="899441883">
      <w:bodyDiv w:val="1"/>
      <w:marLeft w:val="0"/>
      <w:marRight w:val="0"/>
      <w:marTop w:val="0"/>
      <w:marBottom w:val="0"/>
      <w:divBdr>
        <w:top w:val="none" w:sz="0" w:space="0" w:color="auto"/>
        <w:left w:val="none" w:sz="0" w:space="0" w:color="auto"/>
        <w:bottom w:val="none" w:sz="0" w:space="0" w:color="auto"/>
        <w:right w:val="none" w:sz="0" w:space="0" w:color="auto"/>
      </w:divBdr>
    </w:div>
    <w:div w:id="899749040">
      <w:bodyDiv w:val="1"/>
      <w:marLeft w:val="0"/>
      <w:marRight w:val="0"/>
      <w:marTop w:val="0"/>
      <w:marBottom w:val="0"/>
      <w:divBdr>
        <w:top w:val="none" w:sz="0" w:space="0" w:color="auto"/>
        <w:left w:val="none" w:sz="0" w:space="0" w:color="auto"/>
        <w:bottom w:val="none" w:sz="0" w:space="0" w:color="auto"/>
        <w:right w:val="none" w:sz="0" w:space="0" w:color="auto"/>
      </w:divBdr>
    </w:div>
    <w:div w:id="904922934">
      <w:bodyDiv w:val="1"/>
      <w:marLeft w:val="0"/>
      <w:marRight w:val="0"/>
      <w:marTop w:val="0"/>
      <w:marBottom w:val="0"/>
      <w:divBdr>
        <w:top w:val="none" w:sz="0" w:space="0" w:color="auto"/>
        <w:left w:val="none" w:sz="0" w:space="0" w:color="auto"/>
        <w:bottom w:val="none" w:sz="0" w:space="0" w:color="auto"/>
        <w:right w:val="none" w:sz="0" w:space="0" w:color="auto"/>
      </w:divBdr>
    </w:div>
    <w:div w:id="911500815">
      <w:bodyDiv w:val="1"/>
      <w:marLeft w:val="0"/>
      <w:marRight w:val="0"/>
      <w:marTop w:val="0"/>
      <w:marBottom w:val="0"/>
      <w:divBdr>
        <w:top w:val="none" w:sz="0" w:space="0" w:color="auto"/>
        <w:left w:val="none" w:sz="0" w:space="0" w:color="auto"/>
        <w:bottom w:val="none" w:sz="0" w:space="0" w:color="auto"/>
        <w:right w:val="none" w:sz="0" w:space="0" w:color="auto"/>
      </w:divBdr>
    </w:div>
    <w:div w:id="926421812">
      <w:bodyDiv w:val="1"/>
      <w:marLeft w:val="0"/>
      <w:marRight w:val="0"/>
      <w:marTop w:val="0"/>
      <w:marBottom w:val="0"/>
      <w:divBdr>
        <w:top w:val="none" w:sz="0" w:space="0" w:color="auto"/>
        <w:left w:val="none" w:sz="0" w:space="0" w:color="auto"/>
        <w:bottom w:val="none" w:sz="0" w:space="0" w:color="auto"/>
        <w:right w:val="none" w:sz="0" w:space="0" w:color="auto"/>
      </w:divBdr>
    </w:div>
    <w:div w:id="931280280">
      <w:bodyDiv w:val="1"/>
      <w:marLeft w:val="0"/>
      <w:marRight w:val="0"/>
      <w:marTop w:val="0"/>
      <w:marBottom w:val="0"/>
      <w:divBdr>
        <w:top w:val="none" w:sz="0" w:space="0" w:color="auto"/>
        <w:left w:val="none" w:sz="0" w:space="0" w:color="auto"/>
        <w:bottom w:val="none" w:sz="0" w:space="0" w:color="auto"/>
        <w:right w:val="none" w:sz="0" w:space="0" w:color="auto"/>
      </w:divBdr>
    </w:div>
    <w:div w:id="975139690">
      <w:bodyDiv w:val="1"/>
      <w:marLeft w:val="0"/>
      <w:marRight w:val="0"/>
      <w:marTop w:val="0"/>
      <w:marBottom w:val="0"/>
      <w:divBdr>
        <w:top w:val="none" w:sz="0" w:space="0" w:color="auto"/>
        <w:left w:val="none" w:sz="0" w:space="0" w:color="auto"/>
        <w:bottom w:val="none" w:sz="0" w:space="0" w:color="auto"/>
        <w:right w:val="none" w:sz="0" w:space="0" w:color="auto"/>
      </w:divBdr>
    </w:div>
    <w:div w:id="978192355">
      <w:bodyDiv w:val="1"/>
      <w:marLeft w:val="0"/>
      <w:marRight w:val="0"/>
      <w:marTop w:val="0"/>
      <w:marBottom w:val="0"/>
      <w:divBdr>
        <w:top w:val="none" w:sz="0" w:space="0" w:color="auto"/>
        <w:left w:val="none" w:sz="0" w:space="0" w:color="auto"/>
        <w:bottom w:val="none" w:sz="0" w:space="0" w:color="auto"/>
        <w:right w:val="none" w:sz="0" w:space="0" w:color="auto"/>
      </w:divBdr>
    </w:div>
    <w:div w:id="994260150">
      <w:bodyDiv w:val="1"/>
      <w:marLeft w:val="0"/>
      <w:marRight w:val="0"/>
      <w:marTop w:val="0"/>
      <w:marBottom w:val="0"/>
      <w:divBdr>
        <w:top w:val="none" w:sz="0" w:space="0" w:color="auto"/>
        <w:left w:val="none" w:sz="0" w:space="0" w:color="auto"/>
        <w:bottom w:val="none" w:sz="0" w:space="0" w:color="auto"/>
        <w:right w:val="none" w:sz="0" w:space="0" w:color="auto"/>
      </w:divBdr>
    </w:div>
    <w:div w:id="1008750201">
      <w:bodyDiv w:val="1"/>
      <w:marLeft w:val="0"/>
      <w:marRight w:val="0"/>
      <w:marTop w:val="0"/>
      <w:marBottom w:val="0"/>
      <w:divBdr>
        <w:top w:val="none" w:sz="0" w:space="0" w:color="auto"/>
        <w:left w:val="none" w:sz="0" w:space="0" w:color="auto"/>
        <w:bottom w:val="none" w:sz="0" w:space="0" w:color="auto"/>
        <w:right w:val="none" w:sz="0" w:space="0" w:color="auto"/>
      </w:divBdr>
    </w:div>
    <w:div w:id="1020543174">
      <w:bodyDiv w:val="1"/>
      <w:marLeft w:val="0"/>
      <w:marRight w:val="0"/>
      <w:marTop w:val="0"/>
      <w:marBottom w:val="0"/>
      <w:divBdr>
        <w:top w:val="none" w:sz="0" w:space="0" w:color="auto"/>
        <w:left w:val="none" w:sz="0" w:space="0" w:color="auto"/>
        <w:bottom w:val="none" w:sz="0" w:space="0" w:color="auto"/>
        <w:right w:val="none" w:sz="0" w:space="0" w:color="auto"/>
      </w:divBdr>
    </w:div>
    <w:div w:id="1054885202">
      <w:bodyDiv w:val="1"/>
      <w:marLeft w:val="0"/>
      <w:marRight w:val="0"/>
      <w:marTop w:val="0"/>
      <w:marBottom w:val="0"/>
      <w:divBdr>
        <w:top w:val="none" w:sz="0" w:space="0" w:color="auto"/>
        <w:left w:val="none" w:sz="0" w:space="0" w:color="auto"/>
        <w:bottom w:val="none" w:sz="0" w:space="0" w:color="auto"/>
        <w:right w:val="none" w:sz="0" w:space="0" w:color="auto"/>
      </w:divBdr>
    </w:div>
    <w:div w:id="1054933623">
      <w:bodyDiv w:val="1"/>
      <w:marLeft w:val="0"/>
      <w:marRight w:val="0"/>
      <w:marTop w:val="0"/>
      <w:marBottom w:val="0"/>
      <w:divBdr>
        <w:top w:val="none" w:sz="0" w:space="0" w:color="auto"/>
        <w:left w:val="none" w:sz="0" w:space="0" w:color="auto"/>
        <w:bottom w:val="none" w:sz="0" w:space="0" w:color="auto"/>
        <w:right w:val="none" w:sz="0" w:space="0" w:color="auto"/>
      </w:divBdr>
    </w:div>
    <w:div w:id="1057166488">
      <w:bodyDiv w:val="1"/>
      <w:marLeft w:val="0"/>
      <w:marRight w:val="0"/>
      <w:marTop w:val="0"/>
      <w:marBottom w:val="0"/>
      <w:divBdr>
        <w:top w:val="none" w:sz="0" w:space="0" w:color="auto"/>
        <w:left w:val="none" w:sz="0" w:space="0" w:color="auto"/>
        <w:bottom w:val="none" w:sz="0" w:space="0" w:color="auto"/>
        <w:right w:val="none" w:sz="0" w:space="0" w:color="auto"/>
      </w:divBdr>
    </w:div>
    <w:div w:id="1062025022">
      <w:bodyDiv w:val="1"/>
      <w:marLeft w:val="0"/>
      <w:marRight w:val="0"/>
      <w:marTop w:val="0"/>
      <w:marBottom w:val="0"/>
      <w:divBdr>
        <w:top w:val="none" w:sz="0" w:space="0" w:color="auto"/>
        <w:left w:val="none" w:sz="0" w:space="0" w:color="auto"/>
        <w:bottom w:val="none" w:sz="0" w:space="0" w:color="auto"/>
        <w:right w:val="none" w:sz="0" w:space="0" w:color="auto"/>
      </w:divBdr>
    </w:div>
    <w:div w:id="1066418944">
      <w:bodyDiv w:val="1"/>
      <w:marLeft w:val="0"/>
      <w:marRight w:val="0"/>
      <w:marTop w:val="0"/>
      <w:marBottom w:val="0"/>
      <w:divBdr>
        <w:top w:val="none" w:sz="0" w:space="0" w:color="auto"/>
        <w:left w:val="none" w:sz="0" w:space="0" w:color="auto"/>
        <w:bottom w:val="none" w:sz="0" w:space="0" w:color="auto"/>
        <w:right w:val="none" w:sz="0" w:space="0" w:color="auto"/>
      </w:divBdr>
    </w:div>
    <w:div w:id="1081831743">
      <w:bodyDiv w:val="1"/>
      <w:marLeft w:val="0"/>
      <w:marRight w:val="0"/>
      <w:marTop w:val="0"/>
      <w:marBottom w:val="0"/>
      <w:divBdr>
        <w:top w:val="none" w:sz="0" w:space="0" w:color="auto"/>
        <w:left w:val="none" w:sz="0" w:space="0" w:color="auto"/>
        <w:bottom w:val="none" w:sz="0" w:space="0" w:color="auto"/>
        <w:right w:val="none" w:sz="0" w:space="0" w:color="auto"/>
      </w:divBdr>
    </w:div>
    <w:div w:id="1120420932">
      <w:bodyDiv w:val="1"/>
      <w:marLeft w:val="0"/>
      <w:marRight w:val="0"/>
      <w:marTop w:val="0"/>
      <w:marBottom w:val="0"/>
      <w:divBdr>
        <w:top w:val="none" w:sz="0" w:space="0" w:color="auto"/>
        <w:left w:val="none" w:sz="0" w:space="0" w:color="auto"/>
        <w:bottom w:val="none" w:sz="0" w:space="0" w:color="auto"/>
        <w:right w:val="none" w:sz="0" w:space="0" w:color="auto"/>
      </w:divBdr>
    </w:div>
    <w:div w:id="1133792975">
      <w:bodyDiv w:val="1"/>
      <w:marLeft w:val="0"/>
      <w:marRight w:val="0"/>
      <w:marTop w:val="0"/>
      <w:marBottom w:val="0"/>
      <w:divBdr>
        <w:top w:val="none" w:sz="0" w:space="0" w:color="auto"/>
        <w:left w:val="none" w:sz="0" w:space="0" w:color="auto"/>
        <w:bottom w:val="none" w:sz="0" w:space="0" w:color="auto"/>
        <w:right w:val="none" w:sz="0" w:space="0" w:color="auto"/>
      </w:divBdr>
    </w:div>
    <w:div w:id="1135954338">
      <w:bodyDiv w:val="1"/>
      <w:marLeft w:val="0"/>
      <w:marRight w:val="0"/>
      <w:marTop w:val="0"/>
      <w:marBottom w:val="0"/>
      <w:divBdr>
        <w:top w:val="none" w:sz="0" w:space="0" w:color="auto"/>
        <w:left w:val="none" w:sz="0" w:space="0" w:color="auto"/>
        <w:bottom w:val="none" w:sz="0" w:space="0" w:color="auto"/>
        <w:right w:val="none" w:sz="0" w:space="0" w:color="auto"/>
      </w:divBdr>
    </w:div>
    <w:div w:id="1151561224">
      <w:bodyDiv w:val="1"/>
      <w:marLeft w:val="0"/>
      <w:marRight w:val="0"/>
      <w:marTop w:val="0"/>
      <w:marBottom w:val="0"/>
      <w:divBdr>
        <w:top w:val="none" w:sz="0" w:space="0" w:color="auto"/>
        <w:left w:val="none" w:sz="0" w:space="0" w:color="auto"/>
        <w:bottom w:val="none" w:sz="0" w:space="0" w:color="auto"/>
        <w:right w:val="none" w:sz="0" w:space="0" w:color="auto"/>
      </w:divBdr>
    </w:div>
    <w:div w:id="1152407763">
      <w:bodyDiv w:val="1"/>
      <w:marLeft w:val="0"/>
      <w:marRight w:val="0"/>
      <w:marTop w:val="0"/>
      <w:marBottom w:val="0"/>
      <w:divBdr>
        <w:top w:val="none" w:sz="0" w:space="0" w:color="auto"/>
        <w:left w:val="none" w:sz="0" w:space="0" w:color="auto"/>
        <w:bottom w:val="none" w:sz="0" w:space="0" w:color="auto"/>
        <w:right w:val="none" w:sz="0" w:space="0" w:color="auto"/>
      </w:divBdr>
    </w:div>
    <w:div w:id="1161196453">
      <w:bodyDiv w:val="1"/>
      <w:marLeft w:val="0"/>
      <w:marRight w:val="0"/>
      <w:marTop w:val="0"/>
      <w:marBottom w:val="0"/>
      <w:divBdr>
        <w:top w:val="none" w:sz="0" w:space="0" w:color="auto"/>
        <w:left w:val="none" w:sz="0" w:space="0" w:color="auto"/>
        <w:bottom w:val="none" w:sz="0" w:space="0" w:color="auto"/>
        <w:right w:val="none" w:sz="0" w:space="0" w:color="auto"/>
      </w:divBdr>
    </w:div>
    <w:div w:id="1164781401">
      <w:bodyDiv w:val="1"/>
      <w:marLeft w:val="0"/>
      <w:marRight w:val="0"/>
      <w:marTop w:val="0"/>
      <w:marBottom w:val="0"/>
      <w:divBdr>
        <w:top w:val="none" w:sz="0" w:space="0" w:color="auto"/>
        <w:left w:val="none" w:sz="0" w:space="0" w:color="auto"/>
        <w:bottom w:val="none" w:sz="0" w:space="0" w:color="auto"/>
        <w:right w:val="none" w:sz="0" w:space="0" w:color="auto"/>
      </w:divBdr>
    </w:div>
    <w:div w:id="1175343924">
      <w:bodyDiv w:val="1"/>
      <w:marLeft w:val="0"/>
      <w:marRight w:val="0"/>
      <w:marTop w:val="0"/>
      <w:marBottom w:val="0"/>
      <w:divBdr>
        <w:top w:val="none" w:sz="0" w:space="0" w:color="auto"/>
        <w:left w:val="none" w:sz="0" w:space="0" w:color="auto"/>
        <w:bottom w:val="none" w:sz="0" w:space="0" w:color="auto"/>
        <w:right w:val="none" w:sz="0" w:space="0" w:color="auto"/>
      </w:divBdr>
    </w:div>
    <w:div w:id="1177040880">
      <w:bodyDiv w:val="1"/>
      <w:marLeft w:val="0"/>
      <w:marRight w:val="0"/>
      <w:marTop w:val="0"/>
      <w:marBottom w:val="0"/>
      <w:divBdr>
        <w:top w:val="none" w:sz="0" w:space="0" w:color="auto"/>
        <w:left w:val="none" w:sz="0" w:space="0" w:color="auto"/>
        <w:bottom w:val="none" w:sz="0" w:space="0" w:color="auto"/>
        <w:right w:val="none" w:sz="0" w:space="0" w:color="auto"/>
      </w:divBdr>
    </w:div>
    <w:div w:id="1204562730">
      <w:bodyDiv w:val="1"/>
      <w:marLeft w:val="0"/>
      <w:marRight w:val="0"/>
      <w:marTop w:val="0"/>
      <w:marBottom w:val="0"/>
      <w:divBdr>
        <w:top w:val="none" w:sz="0" w:space="0" w:color="auto"/>
        <w:left w:val="none" w:sz="0" w:space="0" w:color="auto"/>
        <w:bottom w:val="none" w:sz="0" w:space="0" w:color="auto"/>
        <w:right w:val="none" w:sz="0" w:space="0" w:color="auto"/>
      </w:divBdr>
    </w:div>
    <w:div w:id="1218009953">
      <w:bodyDiv w:val="1"/>
      <w:marLeft w:val="0"/>
      <w:marRight w:val="0"/>
      <w:marTop w:val="0"/>
      <w:marBottom w:val="0"/>
      <w:divBdr>
        <w:top w:val="none" w:sz="0" w:space="0" w:color="auto"/>
        <w:left w:val="none" w:sz="0" w:space="0" w:color="auto"/>
        <w:bottom w:val="none" w:sz="0" w:space="0" w:color="auto"/>
        <w:right w:val="none" w:sz="0" w:space="0" w:color="auto"/>
      </w:divBdr>
    </w:div>
    <w:div w:id="1224370131">
      <w:bodyDiv w:val="1"/>
      <w:marLeft w:val="0"/>
      <w:marRight w:val="0"/>
      <w:marTop w:val="0"/>
      <w:marBottom w:val="0"/>
      <w:divBdr>
        <w:top w:val="none" w:sz="0" w:space="0" w:color="auto"/>
        <w:left w:val="none" w:sz="0" w:space="0" w:color="auto"/>
        <w:bottom w:val="none" w:sz="0" w:space="0" w:color="auto"/>
        <w:right w:val="none" w:sz="0" w:space="0" w:color="auto"/>
      </w:divBdr>
    </w:div>
    <w:div w:id="1228878185">
      <w:bodyDiv w:val="1"/>
      <w:marLeft w:val="0"/>
      <w:marRight w:val="0"/>
      <w:marTop w:val="0"/>
      <w:marBottom w:val="0"/>
      <w:divBdr>
        <w:top w:val="none" w:sz="0" w:space="0" w:color="auto"/>
        <w:left w:val="none" w:sz="0" w:space="0" w:color="auto"/>
        <w:bottom w:val="none" w:sz="0" w:space="0" w:color="auto"/>
        <w:right w:val="none" w:sz="0" w:space="0" w:color="auto"/>
      </w:divBdr>
    </w:div>
    <w:div w:id="1237399372">
      <w:bodyDiv w:val="1"/>
      <w:marLeft w:val="0"/>
      <w:marRight w:val="0"/>
      <w:marTop w:val="0"/>
      <w:marBottom w:val="0"/>
      <w:divBdr>
        <w:top w:val="none" w:sz="0" w:space="0" w:color="auto"/>
        <w:left w:val="none" w:sz="0" w:space="0" w:color="auto"/>
        <w:bottom w:val="none" w:sz="0" w:space="0" w:color="auto"/>
        <w:right w:val="none" w:sz="0" w:space="0" w:color="auto"/>
      </w:divBdr>
    </w:div>
    <w:div w:id="1256325199">
      <w:bodyDiv w:val="1"/>
      <w:marLeft w:val="0"/>
      <w:marRight w:val="0"/>
      <w:marTop w:val="0"/>
      <w:marBottom w:val="0"/>
      <w:divBdr>
        <w:top w:val="none" w:sz="0" w:space="0" w:color="auto"/>
        <w:left w:val="none" w:sz="0" w:space="0" w:color="auto"/>
        <w:bottom w:val="none" w:sz="0" w:space="0" w:color="auto"/>
        <w:right w:val="none" w:sz="0" w:space="0" w:color="auto"/>
      </w:divBdr>
    </w:div>
    <w:div w:id="1268582561">
      <w:bodyDiv w:val="1"/>
      <w:marLeft w:val="0"/>
      <w:marRight w:val="0"/>
      <w:marTop w:val="0"/>
      <w:marBottom w:val="0"/>
      <w:divBdr>
        <w:top w:val="none" w:sz="0" w:space="0" w:color="auto"/>
        <w:left w:val="none" w:sz="0" w:space="0" w:color="auto"/>
        <w:bottom w:val="none" w:sz="0" w:space="0" w:color="auto"/>
        <w:right w:val="none" w:sz="0" w:space="0" w:color="auto"/>
      </w:divBdr>
    </w:div>
    <w:div w:id="1268778804">
      <w:bodyDiv w:val="1"/>
      <w:marLeft w:val="0"/>
      <w:marRight w:val="0"/>
      <w:marTop w:val="0"/>
      <w:marBottom w:val="0"/>
      <w:divBdr>
        <w:top w:val="none" w:sz="0" w:space="0" w:color="auto"/>
        <w:left w:val="none" w:sz="0" w:space="0" w:color="auto"/>
        <w:bottom w:val="none" w:sz="0" w:space="0" w:color="auto"/>
        <w:right w:val="none" w:sz="0" w:space="0" w:color="auto"/>
      </w:divBdr>
    </w:div>
    <w:div w:id="1297760219">
      <w:bodyDiv w:val="1"/>
      <w:marLeft w:val="0"/>
      <w:marRight w:val="0"/>
      <w:marTop w:val="0"/>
      <w:marBottom w:val="0"/>
      <w:divBdr>
        <w:top w:val="none" w:sz="0" w:space="0" w:color="auto"/>
        <w:left w:val="none" w:sz="0" w:space="0" w:color="auto"/>
        <w:bottom w:val="none" w:sz="0" w:space="0" w:color="auto"/>
        <w:right w:val="none" w:sz="0" w:space="0" w:color="auto"/>
      </w:divBdr>
    </w:div>
    <w:div w:id="1322344886">
      <w:bodyDiv w:val="1"/>
      <w:marLeft w:val="0"/>
      <w:marRight w:val="0"/>
      <w:marTop w:val="0"/>
      <w:marBottom w:val="0"/>
      <w:divBdr>
        <w:top w:val="none" w:sz="0" w:space="0" w:color="auto"/>
        <w:left w:val="none" w:sz="0" w:space="0" w:color="auto"/>
        <w:bottom w:val="none" w:sz="0" w:space="0" w:color="auto"/>
        <w:right w:val="none" w:sz="0" w:space="0" w:color="auto"/>
      </w:divBdr>
    </w:div>
    <w:div w:id="1334340288">
      <w:bodyDiv w:val="1"/>
      <w:marLeft w:val="0"/>
      <w:marRight w:val="0"/>
      <w:marTop w:val="0"/>
      <w:marBottom w:val="0"/>
      <w:divBdr>
        <w:top w:val="none" w:sz="0" w:space="0" w:color="auto"/>
        <w:left w:val="none" w:sz="0" w:space="0" w:color="auto"/>
        <w:bottom w:val="none" w:sz="0" w:space="0" w:color="auto"/>
        <w:right w:val="none" w:sz="0" w:space="0" w:color="auto"/>
      </w:divBdr>
    </w:div>
    <w:div w:id="1351832564">
      <w:bodyDiv w:val="1"/>
      <w:marLeft w:val="0"/>
      <w:marRight w:val="0"/>
      <w:marTop w:val="0"/>
      <w:marBottom w:val="0"/>
      <w:divBdr>
        <w:top w:val="none" w:sz="0" w:space="0" w:color="auto"/>
        <w:left w:val="none" w:sz="0" w:space="0" w:color="auto"/>
        <w:bottom w:val="none" w:sz="0" w:space="0" w:color="auto"/>
        <w:right w:val="none" w:sz="0" w:space="0" w:color="auto"/>
      </w:divBdr>
    </w:div>
    <w:div w:id="1355837334">
      <w:bodyDiv w:val="1"/>
      <w:marLeft w:val="0"/>
      <w:marRight w:val="0"/>
      <w:marTop w:val="0"/>
      <w:marBottom w:val="0"/>
      <w:divBdr>
        <w:top w:val="none" w:sz="0" w:space="0" w:color="auto"/>
        <w:left w:val="none" w:sz="0" w:space="0" w:color="auto"/>
        <w:bottom w:val="none" w:sz="0" w:space="0" w:color="auto"/>
        <w:right w:val="none" w:sz="0" w:space="0" w:color="auto"/>
      </w:divBdr>
    </w:div>
    <w:div w:id="1363364126">
      <w:bodyDiv w:val="1"/>
      <w:marLeft w:val="0"/>
      <w:marRight w:val="0"/>
      <w:marTop w:val="0"/>
      <w:marBottom w:val="0"/>
      <w:divBdr>
        <w:top w:val="none" w:sz="0" w:space="0" w:color="auto"/>
        <w:left w:val="none" w:sz="0" w:space="0" w:color="auto"/>
        <w:bottom w:val="none" w:sz="0" w:space="0" w:color="auto"/>
        <w:right w:val="none" w:sz="0" w:space="0" w:color="auto"/>
      </w:divBdr>
    </w:div>
    <w:div w:id="1372993181">
      <w:bodyDiv w:val="1"/>
      <w:marLeft w:val="0"/>
      <w:marRight w:val="0"/>
      <w:marTop w:val="0"/>
      <w:marBottom w:val="0"/>
      <w:divBdr>
        <w:top w:val="none" w:sz="0" w:space="0" w:color="auto"/>
        <w:left w:val="none" w:sz="0" w:space="0" w:color="auto"/>
        <w:bottom w:val="none" w:sz="0" w:space="0" w:color="auto"/>
        <w:right w:val="none" w:sz="0" w:space="0" w:color="auto"/>
      </w:divBdr>
    </w:div>
    <w:div w:id="1379233757">
      <w:bodyDiv w:val="1"/>
      <w:marLeft w:val="0"/>
      <w:marRight w:val="0"/>
      <w:marTop w:val="0"/>
      <w:marBottom w:val="0"/>
      <w:divBdr>
        <w:top w:val="none" w:sz="0" w:space="0" w:color="auto"/>
        <w:left w:val="none" w:sz="0" w:space="0" w:color="auto"/>
        <w:bottom w:val="none" w:sz="0" w:space="0" w:color="auto"/>
        <w:right w:val="none" w:sz="0" w:space="0" w:color="auto"/>
      </w:divBdr>
    </w:div>
    <w:div w:id="1404912306">
      <w:bodyDiv w:val="1"/>
      <w:marLeft w:val="0"/>
      <w:marRight w:val="0"/>
      <w:marTop w:val="0"/>
      <w:marBottom w:val="0"/>
      <w:divBdr>
        <w:top w:val="none" w:sz="0" w:space="0" w:color="auto"/>
        <w:left w:val="none" w:sz="0" w:space="0" w:color="auto"/>
        <w:bottom w:val="none" w:sz="0" w:space="0" w:color="auto"/>
        <w:right w:val="none" w:sz="0" w:space="0" w:color="auto"/>
      </w:divBdr>
    </w:div>
    <w:div w:id="1414204340">
      <w:bodyDiv w:val="1"/>
      <w:marLeft w:val="0"/>
      <w:marRight w:val="0"/>
      <w:marTop w:val="0"/>
      <w:marBottom w:val="0"/>
      <w:divBdr>
        <w:top w:val="none" w:sz="0" w:space="0" w:color="auto"/>
        <w:left w:val="none" w:sz="0" w:space="0" w:color="auto"/>
        <w:bottom w:val="none" w:sz="0" w:space="0" w:color="auto"/>
        <w:right w:val="none" w:sz="0" w:space="0" w:color="auto"/>
      </w:divBdr>
    </w:div>
    <w:div w:id="1415663719">
      <w:bodyDiv w:val="1"/>
      <w:marLeft w:val="0"/>
      <w:marRight w:val="0"/>
      <w:marTop w:val="0"/>
      <w:marBottom w:val="0"/>
      <w:divBdr>
        <w:top w:val="none" w:sz="0" w:space="0" w:color="auto"/>
        <w:left w:val="none" w:sz="0" w:space="0" w:color="auto"/>
        <w:bottom w:val="none" w:sz="0" w:space="0" w:color="auto"/>
        <w:right w:val="none" w:sz="0" w:space="0" w:color="auto"/>
      </w:divBdr>
    </w:div>
    <w:div w:id="1420718166">
      <w:bodyDiv w:val="1"/>
      <w:marLeft w:val="0"/>
      <w:marRight w:val="0"/>
      <w:marTop w:val="0"/>
      <w:marBottom w:val="0"/>
      <w:divBdr>
        <w:top w:val="none" w:sz="0" w:space="0" w:color="auto"/>
        <w:left w:val="none" w:sz="0" w:space="0" w:color="auto"/>
        <w:bottom w:val="none" w:sz="0" w:space="0" w:color="auto"/>
        <w:right w:val="none" w:sz="0" w:space="0" w:color="auto"/>
      </w:divBdr>
    </w:div>
    <w:div w:id="1425302414">
      <w:bodyDiv w:val="1"/>
      <w:marLeft w:val="0"/>
      <w:marRight w:val="0"/>
      <w:marTop w:val="0"/>
      <w:marBottom w:val="0"/>
      <w:divBdr>
        <w:top w:val="none" w:sz="0" w:space="0" w:color="auto"/>
        <w:left w:val="none" w:sz="0" w:space="0" w:color="auto"/>
        <w:bottom w:val="none" w:sz="0" w:space="0" w:color="auto"/>
        <w:right w:val="none" w:sz="0" w:space="0" w:color="auto"/>
      </w:divBdr>
    </w:div>
    <w:div w:id="1452094142">
      <w:bodyDiv w:val="1"/>
      <w:marLeft w:val="0"/>
      <w:marRight w:val="0"/>
      <w:marTop w:val="0"/>
      <w:marBottom w:val="0"/>
      <w:divBdr>
        <w:top w:val="none" w:sz="0" w:space="0" w:color="auto"/>
        <w:left w:val="none" w:sz="0" w:space="0" w:color="auto"/>
        <w:bottom w:val="none" w:sz="0" w:space="0" w:color="auto"/>
        <w:right w:val="none" w:sz="0" w:space="0" w:color="auto"/>
      </w:divBdr>
    </w:div>
    <w:div w:id="1495291956">
      <w:bodyDiv w:val="1"/>
      <w:marLeft w:val="0"/>
      <w:marRight w:val="0"/>
      <w:marTop w:val="0"/>
      <w:marBottom w:val="0"/>
      <w:divBdr>
        <w:top w:val="none" w:sz="0" w:space="0" w:color="auto"/>
        <w:left w:val="none" w:sz="0" w:space="0" w:color="auto"/>
        <w:bottom w:val="none" w:sz="0" w:space="0" w:color="auto"/>
        <w:right w:val="none" w:sz="0" w:space="0" w:color="auto"/>
      </w:divBdr>
    </w:div>
    <w:div w:id="1498574947">
      <w:bodyDiv w:val="1"/>
      <w:marLeft w:val="0"/>
      <w:marRight w:val="0"/>
      <w:marTop w:val="0"/>
      <w:marBottom w:val="0"/>
      <w:divBdr>
        <w:top w:val="none" w:sz="0" w:space="0" w:color="auto"/>
        <w:left w:val="none" w:sz="0" w:space="0" w:color="auto"/>
        <w:bottom w:val="none" w:sz="0" w:space="0" w:color="auto"/>
        <w:right w:val="none" w:sz="0" w:space="0" w:color="auto"/>
      </w:divBdr>
    </w:div>
    <w:div w:id="1499688517">
      <w:bodyDiv w:val="1"/>
      <w:marLeft w:val="0"/>
      <w:marRight w:val="0"/>
      <w:marTop w:val="0"/>
      <w:marBottom w:val="0"/>
      <w:divBdr>
        <w:top w:val="none" w:sz="0" w:space="0" w:color="auto"/>
        <w:left w:val="none" w:sz="0" w:space="0" w:color="auto"/>
        <w:bottom w:val="none" w:sz="0" w:space="0" w:color="auto"/>
        <w:right w:val="none" w:sz="0" w:space="0" w:color="auto"/>
      </w:divBdr>
    </w:div>
    <w:div w:id="1514801203">
      <w:bodyDiv w:val="1"/>
      <w:marLeft w:val="0"/>
      <w:marRight w:val="0"/>
      <w:marTop w:val="0"/>
      <w:marBottom w:val="0"/>
      <w:divBdr>
        <w:top w:val="none" w:sz="0" w:space="0" w:color="auto"/>
        <w:left w:val="none" w:sz="0" w:space="0" w:color="auto"/>
        <w:bottom w:val="none" w:sz="0" w:space="0" w:color="auto"/>
        <w:right w:val="none" w:sz="0" w:space="0" w:color="auto"/>
      </w:divBdr>
    </w:div>
    <w:div w:id="1515613174">
      <w:bodyDiv w:val="1"/>
      <w:marLeft w:val="0"/>
      <w:marRight w:val="0"/>
      <w:marTop w:val="0"/>
      <w:marBottom w:val="0"/>
      <w:divBdr>
        <w:top w:val="none" w:sz="0" w:space="0" w:color="auto"/>
        <w:left w:val="none" w:sz="0" w:space="0" w:color="auto"/>
        <w:bottom w:val="none" w:sz="0" w:space="0" w:color="auto"/>
        <w:right w:val="none" w:sz="0" w:space="0" w:color="auto"/>
      </w:divBdr>
    </w:div>
    <w:div w:id="1515876736">
      <w:bodyDiv w:val="1"/>
      <w:marLeft w:val="0"/>
      <w:marRight w:val="0"/>
      <w:marTop w:val="0"/>
      <w:marBottom w:val="0"/>
      <w:divBdr>
        <w:top w:val="none" w:sz="0" w:space="0" w:color="auto"/>
        <w:left w:val="none" w:sz="0" w:space="0" w:color="auto"/>
        <w:bottom w:val="none" w:sz="0" w:space="0" w:color="auto"/>
        <w:right w:val="none" w:sz="0" w:space="0" w:color="auto"/>
      </w:divBdr>
    </w:div>
    <w:div w:id="1516189981">
      <w:bodyDiv w:val="1"/>
      <w:marLeft w:val="0"/>
      <w:marRight w:val="0"/>
      <w:marTop w:val="0"/>
      <w:marBottom w:val="0"/>
      <w:divBdr>
        <w:top w:val="none" w:sz="0" w:space="0" w:color="auto"/>
        <w:left w:val="none" w:sz="0" w:space="0" w:color="auto"/>
        <w:bottom w:val="none" w:sz="0" w:space="0" w:color="auto"/>
        <w:right w:val="none" w:sz="0" w:space="0" w:color="auto"/>
      </w:divBdr>
    </w:div>
    <w:div w:id="1539470208">
      <w:bodyDiv w:val="1"/>
      <w:marLeft w:val="0"/>
      <w:marRight w:val="0"/>
      <w:marTop w:val="0"/>
      <w:marBottom w:val="0"/>
      <w:divBdr>
        <w:top w:val="none" w:sz="0" w:space="0" w:color="auto"/>
        <w:left w:val="none" w:sz="0" w:space="0" w:color="auto"/>
        <w:bottom w:val="none" w:sz="0" w:space="0" w:color="auto"/>
        <w:right w:val="none" w:sz="0" w:space="0" w:color="auto"/>
      </w:divBdr>
    </w:div>
    <w:div w:id="1566262789">
      <w:bodyDiv w:val="1"/>
      <w:marLeft w:val="0"/>
      <w:marRight w:val="0"/>
      <w:marTop w:val="0"/>
      <w:marBottom w:val="0"/>
      <w:divBdr>
        <w:top w:val="none" w:sz="0" w:space="0" w:color="auto"/>
        <w:left w:val="none" w:sz="0" w:space="0" w:color="auto"/>
        <w:bottom w:val="none" w:sz="0" w:space="0" w:color="auto"/>
        <w:right w:val="none" w:sz="0" w:space="0" w:color="auto"/>
      </w:divBdr>
    </w:div>
    <w:div w:id="1572233873">
      <w:bodyDiv w:val="1"/>
      <w:marLeft w:val="0"/>
      <w:marRight w:val="0"/>
      <w:marTop w:val="0"/>
      <w:marBottom w:val="0"/>
      <w:divBdr>
        <w:top w:val="none" w:sz="0" w:space="0" w:color="auto"/>
        <w:left w:val="none" w:sz="0" w:space="0" w:color="auto"/>
        <w:bottom w:val="none" w:sz="0" w:space="0" w:color="auto"/>
        <w:right w:val="none" w:sz="0" w:space="0" w:color="auto"/>
      </w:divBdr>
    </w:div>
    <w:div w:id="1596548159">
      <w:bodyDiv w:val="1"/>
      <w:marLeft w:val="0"/>
      <w:marRight w:val="0"/>
      <w:marTop w:val="0"/>
      <w:marBottom w:val="0"/>
      <w:divBdr>
        <w:top w:val="none" w:sz="0" w:space="0" w:color="auto"/>
        <w:left w:val="none" w:sz="0" w:space="0" w:color="auto"/>
        <w:bottom w:val="none" w:sz="0" w:space="0" w:color="auto"/>
        <w:right w:val="none" w:sz="0" w:space="0" w:color="auto"/>
      </w:divBdr>
    </w:div>
    <w:div w:id="1622763307">
      <w:bodyDiv w:val="1"/>
      <w:marLeft w:val="0"/>
      <w:marRight w:val="0"/>
      <w:marTop w:val="0"/>
      <w:marBottom w:val="0"/>
      <w:divBdr>
        <w:top w:val="none" w:sz="0" w:space="0" w:color="auto"/>
        <w:left w:val="none" w:sz="0" w:space="0" w:color="auto"/>
        <w:bottom w:val="none" w:sz="0" w:space="0" w:color="auto"/>
        <w:right w:val="none" w:sz="0" w:space="0" w:color="auto"/>
      </w:divBdr>
    </w:div>
    <w:div w:id="1625042734">
      <w:bodyDiv w:val="1"/>
      <w:marLeft w:val="0"/>
      <w:marRight w:val="0"/>
      <w:marTop w:val="0"/>
      <w:marBottom w:val="0"/>
      <w:divBdr>
        <w:top w:val="none" w:sz="0" w:space="0" w:color="auto"/>
        <w:left w:val="none" w:sz="0" w:space="0" w:color="auto"/>
        <w:bottom w:val="none" w:sz="0" w:space="0" w:color="auto"/>
        <w:right w:val="none" w:sz="0" w:space="0" w:color="auto"/>
      </w:divBdr>
    </w:div>
    <w:div w:id="1679697967">
      <w:bodyDiv w:val="1"/>
      <w:marLeft w:val="0"/>
      <w:marRight w:val="0"/>
      <w:marTop w:val="0"/>
      <w:marBottom w:val="0"/>
      <w:divBdr>
        <w:top w:val="none" w:sz="0" w:space="0" w:color="auto"/>
        <w:left w:val="none" w:sz="0" w:space="0" w:color="auto"/>
        <w:bottom w:val="none" w:sz="0" w:space="0" w:color="auto"/>
        <w:right w:val="none" w:sz="0" w:space="0" w:color="auto"/>
      </w:divBdr>
    </w:div>
    <w:div w:id="1681349491">
      <w:bodyDiv w:val="1"/>
      <w:marLeft w:val="0"/>
      <w:marRight w:val="0"/>
      <w:marTop w:val="0"/>
      <w:marBottom w:val="0"/>
      <w:divBdr>
        <w:top w:val="none" w:sz="0" w:space="0" w:color="auto"/>
        <w:left w:val="none" w:sz="0" w:space="0" w:color="auto"/>
        <w:bottom w:val="none" w:sz="0" w:space="0" w:color="auto"/>
        <w:right w:val="none" w:sz="0" w:space="0" w:color="auto"/>
      </w:divBdr>
    </w:div>
    <w:div w:id="1710837355">
      <w:bodyDiv w:val="1"/>
      <w:marLeft w:val="0"/>
      <w:marRight w:val="0"/>
      <w:marTop w:val="0"/>
      <w:marBottom w:val="0"/>
      <w:divBdr>
        <w:top w:val="none" w:sz="0" w:space="0" w:color="auto"/>
        <w:left w:val="none" w:sz="0" w:space="0" w:color="auto"/>
        <w:bottom w:val="none" w:sz="0" w:space="0" w:color="auto"/>
        <w:right w:val="none" w:sz="0" w:space="0" w:color="auto"/>
      </w:divBdr>
    </w:div>
    <w:div w:id="1731536025">
      <w:bodyDiv w:val="1"/>
      <w:marLeft w:val="0"/>
      <w:marRight w:val="0"/>
      <w:marTop w:val="0"/>
      <w:marBottom w:val="0"/>
      <w:divBdr>
        <w:top w:val="none" w:sz="0" w:space="0" w:color="auto"/>
        <w:left w:val="none" w:sz="0" w:space="0" w:color="auto"/>
        <w:bottom w:val="none" w:sz="0" w:space="0" w:color="auto"/>
        <w:right w:val="none" w:sz="0" w:space="0" w:color="auto"/>
      </w:divBdr>
    </w:div>
    <w:div w:id="1735930786">
      <w:bodyDiv w:val="1"/>
      <w:marLeft w:val="0"/>
      <w:marRight w:val="0"/>
      <w:marTop w:val="0"/>
      <w:marBottom w:val="0"/>
      <w:divBdr>
        <w:top w:val="none" w:sz="0" w:space="0" w:color="auto"/>
        <w:left w:val="none" w:sz="0" w:space="0" w:color="auto"/>
        <w:bottom w:val="none" w:sz="0" w:space="0" w:color="auto"/>
        <w:right w:val="none" w:sz="0" w:space="0" w:color="auto"/>
      </w:divBdr>
    </w:div>
    <w:div w:id="1751928403">
      <w:bodyDiv w:val="1"/>
      <w:marLeft w:val="0"/>
      <w:marRight w:val="0"/>
      <w:marTop w:val="0"/>
      <w:marBottom w:val="0"/>
      <w:divBdr>
        <w:top w:val="none" w:sz="0" w:space="0" w:color="auto"/>
        <w:left w:val="none" w:sz="0" w:space="0" w:color="auto"/>
        <w:bottom w:val="none" w:sz="0" w:space="0" w:color="auto"/>
        <w:right w:val="none" w:sz="0" w:space="0" w:color="auto"/>
      </w:divBdr>
    </w:div>
    <w:div w:id="1779761657">
      <w:bodyDiv w:val="1"/>
      <w:marLeft w:val="0"/>
      <w:marRight w:val="0"/>
      <w:marTop w:val="0"/>
      <w:marBottom w:val="0"/>
      <w:divBdr>
        <w:top w:val="none" w:sz="0" w:space="0" w:color="auto"/>
        <w:left w:val="none" w:sz="0" w:space="0" w:color="auto"/>
        <w:bottom w:val="none" w:sz="0" w:space="0" w:color="auto"/>
        <w:right w:val="none" w:sz="0" w:space="0" w:color="auto"/>
      </w:divBdr>
    </w:div>
    <w:div w:id="1789424409">
      <w:bodyDiv w:val="1"/>
      <w:marLeft w:val="0"/>
      <w:marRight w:val="0"/>
      <w:marTop w:val="0"/>
      <w:marBottom w:val="0"/>
      <w:divBdr>
        <w:top w:val="none" w:sz="0" w:space="0" w:color="auto"/>
        <w:left w:val="none" w:sz="0" w:space="0" w:color="auto"/>
        <w:bottom w:val="none" w:sz="0" w:space="0" w:color="auto"/>
        <w:right w:val="none" w:sz="0" w:space="0" w:color="auto"/>
      </w:divBdr>
    </w:div>
    <w:div w:id="1793596051">
      <w:bodyDiv w:val="1"/>
      <w:marLeft w:val="0"/>
      <w:marRight w:val="0"/>
      <w:marTop w:val="0"/>
      <w:marBottom w:val="0"/>
      <w:divBdr>
        <w:top w:val="none" w:sz="0" w:space="0" w:color="auto"/>
        <w:left w:val="none" w:sz="0" w:space="0" w:color="auto"/>
        <w:bottom w:val="none" w:sz="0" w:space="0" w:color="auto"/>
        <w:right w:val="none" w:sz="0" w:space="0" w:color="auto"/>
      </w:divBdr>
    </w:div>
    <w:div w:id="1793668221">
      <w:bodyDiv w:val="1"/>
      <w:marLeft w:val="0"/>
      <w:marRight w:val="0"/>
      <w:marTop w:val="0"/>
      <w:marBottom w:val="0"/>
      <w:divBdr>
        <w:top w:val="none" w:sz="0" w:space="0" w:color="auto"/>
        <w:left w:val="none" w:sz="0" w:space="0" w:color="auto"/>
        <w:bottom w:val="none" w:sz="0" w:space="0" w:color="auto"/>
        <w:right w:val="none" w:sz="0" w:space="0" w:color="auto"/>
      </w:divBdr>
    </w:div>
    <w:div w:id="1799686346">
      <w:bodyDiv w:val="1"/>
      <w:marLeft w:val="0"/>
      <w:marRight w:val="0"/>
      <w:marTop w:val="0"/>
      <w:marBottom w:val="0"/>
      <w:divBdr>
        <w:top w:val="none" w:sz="0" w:space="0" w:color="auto"/>
        <w:left w:val="none" w:sz="0" w:space="0" w:color="auto"/>
        <w:bottom w:val="none" w:sz="0" w:space="0" w:color="auto"/>
        <w:right w:val="none" w:sz="0" w:space="0" w:color="auto"/>
      </w:divBdr>
    </w:div>
    <w:div w:id="1802113306">
      <w:bodyDiv w:val="1"/>
      <w:marLeft w:val="0"/>
      <w:marRight w:val="0"/>
      <w:marTop w:val="0"/>
      <w:marBottom w:val="0"/>
      <w:divBdr>
        <w:top w:val="none" w:sz="0" w:space="0" w:color="auto"/>
        <w:left w:val="none" w:sz="0" w:space="0" w:color="auto"/>
        <w:bottom w:val="none" w:sz="0" w:space="0" w:color="auto"/>
        <w:right w:val="none" w:sz="0" w:space="0" w:color="auto"/>
      </w:divBdr>
    </w:div>
    <w:div w:id="1803428294">
      <w:bodyDiv w:val="1"/>
      <w:marLeft w:val="0"/>
      <w:marRight w:val="0"/>
      <w:marTop w:val="0"/>
      <w:marBottom w:val="0"/>
      <w:divBdr>
        <w:top w:val="none" w:sz="0" w:space="0" w:color="auto"/>
        <w:left w:val="none" w:sz="0" w:space="0" w:color="auto"/>
        <w:bottom w:val="none" w:sz="0" w:space="0" w:color="auto"/>
        <w:right w:val="none" w:sz="0" w:space="0" w:color="auto"/>
      </w:divBdr>
    </w:div>
    <w:div w:id="1810707418">
      <w:bodyDiv w:val="1"/>
      <w:marLeft w:val="0"/>
      <w:marRight w:val="0"/>
      <w:marTop w:val="0"/>
      <w:marBottom w:val="0"/>
      <w:divBdr>
        <w:top w:val="none" w:sz="0" w:space="0" w:color="auto"/>
        <w:left w:val="none" w:sz="0" w:space="0" w:color="auto"/>
        <w:bottom w:val="none" w:sz="0" w:space="0" w:color="auto"/>
        <w:right w:val="none" w:sz="0" w:space="0" w:color="auto"/>
      </w:divBdr>
    </w:div>
    <w:div w:id="1833175379">
      <w:bodyDiv w:val="1"/>
      <w:marLeft w:val="0"/>
      <w:marRight w:val="0"/>
      <w:marTop w:val="0"/>
      <w:marBottom w:val="0"/>
      <w:divBdr>
        <w:top w:val="none" w:sz="0" w:space="0" w:color="auto"/>
        <w:left w:val="none" w:sz="0" w:space="0" w:color="auto"/>
        <w:bottom w:val="none" w:sz="0" w:space="0" w:color="auto"/>
        <w:right w:val="none" w:sz="0" w:space="0" w:color="auto"/>
      </w:divBdr>
    </w:div>
    <w:div w:id="1836722219">
      <w:bodyDiv w:val="1"/>
      <w:marLeft w:val="0"/>
      <w:marRight w:val="0"/>
      <w:marTop w:val="0"/>
      <w:marBottom w:val="0"/>
      <w:divBdr>
        <w:top w:val="none" w:sz="0" w:space="0" w:color="auto"/>
        <w:left w:val="none" w:sz="0" w:space="0" w:color="auto"/>
        <w:bottom w:val="none" w:sz="0" w:space="0" w:color="auto"/>
        <w:right w:val="none" w:sz="0" w:space="0" w:color="auto"/>
      </w:divBdr>
    </w:div>
    <w:div w:id="1838879530">
      <w:bodyDiv w:val="1"/>
      <w:marLeft w:val="0"/>
      <w:marRight w:val="0"/>
      <w:marTop w:val="0"/>
      <w:marBottom w:val="0"/>
      <w:divBdr>
        <w:top w:val="none" w:sz="0" w:space="0" w:color="auto"/>
        <w:left w:val="none" w:sz="0" w:space="0" w:color="auto"/>
        <w:bottom w:val="none" w:sz="0" w:space="0" w:color="auto"/>
        <w:right w:val="none" w:sz="0" w:space="0" w:color="auto"/>
      </w:divBdr>
    </w:div>
    <w:div w:id="1851219965">
      <w:bodyDiv w:val="1"/>
      <w:marLeft w:val="0"/>
      <w:marRight w:val="0"/>
      <w:marTop w:val="0"/>
      <w:marBottom w:val="0"/>
      <w:divBdr>
        <w:top w:val="none" w:sz="0" w:space="0" w:color="auto"/>
        <w:left w:val="none" w:sz="0" w:space="0" w:color="auto"/>
        <w:bottom w:val="none" w:sz="0" w:space="0" w:color="auto"/>
        <w:right w:val="none" w:sz="0" w:space="0" w:color="auto"/>
      </w:divBdr>
    </w:div>
    <w:div w:id="1870676665">
      <w:bodyDiv w:val="1"/>
      <w:marLeft w:val="0"/>
      <w:marRight w:val="0"/>
      <w:marTop w:val="0"/>
      <w:marBottom w:val="0"/>
      <w:divBdr>
        <w:top w:val="none" w:sz="0" w:space="0" w:color="auto"/>
        <w:left w:val="none" w:sz="0" w:space="0" w:color="auto"/>
        <w:bottom w:val="none" w:sz="0" w:space="0" w:color="auto"/>
        <w:right w:val="none" w:sz="0" w:space="0" w:color="auto"/>
      </w:divBdr>
    </w:div>
    <w:div w:id="1936862642">
      <w:bodyDiv w:val="1"/>
      <w:marLeft w:val="0"/>
      <w:marRight w:val="0"/>
      <w:marTop w:val="0"/>
      <w:marBottom w:val="0"/>
      <w:divBdr>
        <w:top w:val="none" w:sz="0" w:space="0" w:color="auto"/>
        <w:left w:val="none" w:sz="0" w:space="0" w:color="auto"/>
        <w:bottom w:val="none" w:sz="0" w:space="0" w:color="auto"/>
        <w:right w:val="none" w:sz="0" w:space="0" w:color="auto"/>
      </w:divBdr>
    </w:div>
    <w:div w:id="1952931918">
      <w:bodyDiv w:val="1"/>
      <w:marLeft w:val="0"/>
      <w:marRight w:val="0"/>
      <w:marTop w:val="0"/>
      <w:marBottom w:val="0"/>
      <w:divBdr>
        <w:top w:val="none" w:sz="0" w:space="0" w:color="auto"/>
        <w:left w:val="none" w:sz="0" w:space="0" w:color="auto"/>
        <w:bottom w:val="none" w:sz="0" w:space="0" w:color="auto"/>
        <w:right w:val="none" w:sz="0" w:space="0" w:color="auto"/>
      </w:divBdr>
    </w:div>
    <w:div w:id="1962607010">
      <w:bodyDiv w:val="1"/>
      <w:marLeft w:val="0"/>
      <w:marRight w:val="0"/>
      <w:marTop w:val="0"/>
      <w:marBottom w:val="0"/>
      <w:divBdr>
        <w:top w:val="none" w:sz="0" w:space="0" w:color="auto"/>
        <w:left w:val="none" w:sz="0" w:space="0" w:color="auto"/>
        <w:bottom w:val="none" w:sz="0" w:space="0" w:color="auto"/>
        <w:right w:val="none" w:sz="0" w:space="0" w:color="auto"/>
      </w:divBdr>
    </w:div>
    <w:div w:id="1967810741">
      <w:bodyDiv w:val="1"/>
      <w:marLeft w:val="0"/>
      <w:marRight w:val="0"/>
      <w:marTop w:val="0"/>
      <w:marBottom w:val="0"/>
      <w:divBdr>
        <w:top w:val="none" w:sz="0" w:space="0" w:color="auto"/>
        <w:left w:val="none" w:sz="0" w:space="0" w:color="auto"/>
        <w:bottom w:val="none" w:sz="0" w:space="0" w:color="auto"/>
        <w:right w:val="none" w:sz="0" w:space="0" w:color="auto"/>
      </w:divBdr>
    </w:div>
    <w:div w:id="1968968795">
      <w:bodyDiv w:val="1"/>
      <w:marLeft w:val="0"/>
      <w:marRight w:val="0"/>
      <w:marTop w:val="0"/>
      <w:marBottom w:val="0"/>
      <w:divBdr>
        <w:top w:val="none" w:sz="0" w:space="0" w:color="auto"/>
        <w:left w:val="none" w:sz="0" w:space="0" w:color="auto"/>
        <w:bottom w:val="none" w:sz="0" w:space="0" w:color="auto"/>
        <w:right w:val="none" w:sz="0" w:space="0" w:color="auto"/>
      </w:divBdr>
    </w:div>
    <w:div w:id="1972862682">
      <w:bodyDiv w:val="1"/>
      <w:marLeft w:val="0"/>
      <w:marRight w:val="0"/>
      <w:marTop w:val="0"/>
      <w:marBottom w:val="0"/>
      <w:divBdr>
        <w:top w:val="none" w:sz="0" w:space="0" w:color="auto"/>
        <w:left w:val="none" w:sz="0" w:space="0" w:color="auto"/>
        <w:bottom w:val="none" w:sz="0" w:space="0" w:color="auto"/>
        <w:right w:val="none" w:sz="0" w:space="0" w:color="auto"/>
      </w:divBdr>
    </w:div>
    <w:div w:id="1975019786">
      <w:bodyDiv w:val="1"/>
      <w:marLeft w:val="0"/>
      <w:marRight w:val="0"/>
      <w:marTop w:val="0"/>
      <w:marBottom w:val="0"/>
      <w:divBdr>
        <w:top w:val="none" w:sz="0" w:space="0" w:color="auto"/>
        <w:left w:val="none" w:sz="0" w:space="0" w:color="auto"/>
        <w:bottom w:val="none" w:sz="0" w:space="0" w:color="auto"/>
        <w:right w:val="none" w:sz="0" w:space="0" w:color="auto"/>
      </w:divBdr>
    </w:div>
    <w:div w:id="1980911716">
      <w:bodyDiv w:val="1"/>
      <w:marLeft w:val="0"/>
      <w:marRight w:val="0"/>
      <w:marTop w:val="0"/>
      <w:marBottom w:val="0"/>
      <w:divBdr>
        <w:top w:val="none" w:sz="0" w:space="0" w:color="auto"/>
        <w:left w:val="none" w:sz="0" w:space="0" w:color="auto"/>
        <w:bottom w:val="none" w:sz="0" w:space="0" w:color="auto"/>
        <w:right w:val="none" w:sz="0" w:space="0" w:color="auto"/>
      </w:divBdr>
    </w:div>
    <w:div w:id="1991864170">
      <w:bodyDiv w:val="1"/>
      <w:marLeft w:val="0"/>
      <w:marRight w:val="0"/>
      <w:marTop w:val="0"/>
      <w:marBottom w:val="0"/>
      <w:divBdr>
        <w:top w:val="none" w:sz="0" w:space="0" w:color="auto"/>
        <w:left w:val="none" w:sz="0" w:space="0" w:color="auto"/>
        <w:bottom w:val="none" w:sz="0" w:space="0" w:color="auto"/>
        <w:right w:val="none" w:sz="0" w:space="0" w:color="auto"/>
      </w:divBdr>
    </w:div>
    <w:div w:id="1991975844">
      <w:bodyDiv w:val="1"/>
      <w:marLeft w:val="0"/>
      <w:marRight w:val="0"/>
      <w:marTop w:val="0"/>
      <w:marBottom w:val="0"/>
      <w:divBdr>
        <w:top w:val="none" w:sz="0" w:space="0" w:color="auto"/>
        <w:left w:val="none" w:sz="0" w:space="0" w:color="auto"/>
        <w:bottom w:val="none" w:sz="0" w:space="0" w:color="auto"/>
        <w:right w:val="none" w:sz="0" w:space="0" w:color="auto"/>
      </w:divBdr>
    </w:div>
    <w:div w:id="2017462077">
      <w:bodyDiv w:val="1"/>
      <w:marLeft w:val="0"/>
      <w:marRight w:val="0"/>
      <w:marTop w:val="0"/>
      <w:marBottom w:val="0"/>
      <w:divBdr>
        <w:top w:val="none" w:sz="0" w:space="0" w:color="auto"/>
        <w:left w:val="none" w:sz="0" w:space="0" w:color="auto"/>
        <w:bottom w:val="none" w:sz="0" w:space="0" w:color="auto"/>
        <w:right w:val="none" w:sz="0" w:space="0" w:color="auto"/>
      </w:divBdr>
    </w:div>
    <w:div w:id="2051344470">
      <w:bodyDiv w:val="1"/>
      <w:marLeft w:val="0"/>
      <w:marRight w:val="0"/>
      <w:marTop w:val="0"/>
      <w:marBottom w:val="0"/>
      <w:divBdr>
        <w:top w:val="none" w:sz="0" w:space="0" w:color="auto"/>
        <w:left w:val="none" w:sz="0" w:space="0" w:color="auto"/>
        <w:bottom w:val="none" w:sz="0" w:space="0" w:color="auto"/>
        <w:right w:val="none" w:sz="0" w:space="0" w:color="auto"/>
      </w:divBdr>
    </w:div>
    <w:div w:id="2077435092">
      <w:bodyDiv w:val="1"/>
      <w:marLeft w:val="0"/>
      <w:marRight w:val="0"/>
      <w:marTop w:val="0"/>
      <w:marBottom w:val="0"/>
      <w:divBdr>
        <w:top w:val="none" w:sz="0" w:space="0" w:color="auto"/>
        <w:left w:val="none" w:sz="0" w:space="0" w:color="auto"/>
        <w:bottom w:val="none" w:sz="0" w:space="0" w:color="auto"/>
        <w:right w:val="none" w:sz="0" w:space="0" w:color="auto"/>
      </w:divBdr>
    </w:div>
    <w:div w:id="2098162808">
      <w:bodyDiv w:val="1"/>
      <w:marLeft w:val="0"/>
      <w:marRight w:val="0"/>
      <w:marTop w:val="0"/>
      <w:marBottom w:val="0"/>
      <w:divBdr>
        <w:top w:val="none" w:sz="0" w:space="0" w:color="auto"/>
        <w:left w:val="none" w:sz="0" w:space="0" w:color="auto"/>
        <w:bottom w:val="none" w:sz="0" w:space="0" w:color="auto"/>
        <w:right w:val="none" w:sz="0" w:space="0" w:color="auto"/>
      </w:divBdr>
    </w:div>
    <w:div w:id="2109233823">
      <w:bodyDiv w:val="1"/>
      <w:marLeft w:val="0"/>
      <w:marRight w:val="0"/>
      <w:marTop w:val="0"/>
      <w:marBottom w:val="0"/>
      <w:divBdr>
        <w:top w:val="none" w:sz="0" w:space="0" w:color="auto"/>
        <w:left w:val="none" w:sz="0" w:space="0" w:color="auto"/>
        <w:bottom w:val="none" w:sz="0" w:space="0" w:color="auto"/>
        <w:right w:val="none" w:sz="0" w:space="0" w:color="auto"/>
      </w:divBdr>
    </w:div>
    <w:div w:id="2111508900">
      <w:bodyDiv w:val="1"/>
      <w:marLeft w:val="0"/>
      <w:marRight w:val="0"/>
      <w:marTop w:val="0"/>
      <w:marBottom w:val="0"/>
      <w:divBdr>
        <w:top w:val="none" w:sz="0" w:space="0" w:color="auto"/>
        <w:left w:val="none" w:sz="0" w:space="0" w:color="auto"/>
        <w:bottom w:val="none" w:sz="0" w:space="0" w:color="auto"/>
        <w:right w:val="none" w:sz="0" w:space="0" w:color="auto"/>
      </w:divBdr>
    </w:div>
    <w:div w:id="2130394276">
      <w:bodyDiv w:val="1"/>
      <w:marLeft w:val="0"/>
      <w:marRight w:val="0"/>
      <w:marTop w:val="0"/>
      <w:marBottom w:val="0"/>
      <w:divBdr>
        <w:top w:val="none" w:sz="0" w:space="0" w:color="auto"/>
        <w:left w:val="none" w:sz="0" w:space="0" w:color="auto"/>
        <w:bottom w:val="none" w:sz="0" w:space="0" w:color="auto"/>
        <w:right w:val="none" w:sz="0" w:space="0" w:color="auto"/>
      </w:divBdr>
    </w:div>
    <w:div w:id="21470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gov.uk/government/statistics/measuring-tax-gaps-table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microsoft.com/office/2011/relationships/commentsExtended" Target="commentsExtended.xml"/><Relationship Id="rId12" Type="http://schemas.openxmlformats.org/officeDocument/2006/relationships/hyperlink" Target="https://www.gov.uk/government/statistics/tobacco-bulletin/tobacco-duty-rate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oecd.org/tax/consumption/tax-burden-cigarettes-ctt-trends.xlsx"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gov.uk/government/statistics/tobacco-bulletin" TargetMode="External"/><Relationship Id="rId19" Type="http://schemas.openxmlformats.org/officeDocument/2006/relationships/image" Target="media/image5.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ashscotland.org.uk/media/850413/28-calculating-the-cost-of-smoking-june-2021.pdf"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DocumentFromInternetSite</b:SourceType>
    <b:Guid>{83EDE10F-CFB9-4F74-9B8B-F61A141687EF}</b:Guid>
    <b:Title>Calculating the cost of smoking</b:Title>
    <b:Year>2021</b:Year>
    <b:URL>https://www.ashscotland.org.uk/media/850413/28-calculating-the-cost-of-smoking-june-2021.pdf</b:URL>
    <b:Author>
      <b:Author>
        <b:Corporate>ASH Scotland</b:Corporate>
      </b:Author>
    </b:Author>
    <b:RefOrder>8</b:RefOrder>
  </b:Source>
  <b:Source>
    <b:Tag>PHE21</b:Tag>
    <b:SourceType>InternetSite</b:SourceType>
    <b:Guid>{638BA379-F79D-4022-AD10-12581A8E3E87}</b:Guid>
    <b:Author>
      <b:Author>
        <b:Corporate>Public Health England</b:Corporate>
      </b:Author>
    </b:Author>
    <b:Title>Local Tobacco Control Profiles</b:Title>
    <b:Year>2020</b:Year>
    <b:URL>https://fingertips.phe.org.uk/profile/tobacco-control</b:URL>
    <b:RefOrder>9</b:RefOrder>
  </b:Source>
  <b:Source>
    <b:Tag>ASH16</b:Tag>
    <b:SourceType>InternetSite</b:SourceType>
    <b:Guid>{9BB2F8C1-1DD6-4F1E-BF25-5C72D933E26E}</b:Guid>
    <b:Author>
      <b:Author>
        <b:Corporate>ASH</b:Corporate>
      </b:Author>
    </b:Author>
    <b:Title>Counter Arguments - How important is tobacco to small retailers?</b:Title>
    <b:InternetSiteTitle>Action on Smoking and Health</b:InternetSiteTitle>
    <b:Year>2016</b:Year>
    <b:URL>https://ash.org.uk/information-and-resources/reports-submissions/reports/counter-arguments-how-important-is-tobacco-to-small-retailers/</b:URL>
    <b:RefOrder>1</b:RefOrder>
  </b:Source>
  <b:Source>
    <b:Tag>Fid11</b:Tag>
    <b:SourceType>JournalArticle</b:SourceType>
    <b:Guid>{470E6D41-B674-4BC7-BB0C-4B7000D9535D}</b:Guid>
    <b:Author>
      <b:Author>
        <b:NameList>
          <b:Person>
            <b:Last>Fidler</b:Last>
            <b:First>J</b:First>
          </b:Person>
          <b:Person>
            <b:Last>Shahab</b:Last>
            <b:First>L</b:First>
          </b:Person>
          <b:Person>
            <b:Last>West</b:Last>
            <b:First>O</b:First>
          </b:Person>
          <b:Person>
            <b:Last>Jarvis</b:Last>
            <b:First>M</b:First>
          </b:Person>
          <b:Person>
            <b:Last>McEwan</b:Last>
            <b:First>A</b:First>
          </b:Person>
          <b:Person>
            <b:Last>Stapleton</b:Last>
            <b:First>J</b:First>
          </b:Person>
          <b:Person>
            <b:Last>Vangeli</b:Last>
            <b:First>E</b:First>
          </b:Person>
          <b:Person>
            <b:Last>West</b:Last>
            <b:First>R</b:First>
          </b:Person>
        </b:NameList>
      </b:Author>
    </b:Author>
    <b:Title>The smoking toolkit study: a national study of smoking and smoking cessation in England</b:Title>
    <b:Year>2011</b:Year>
    <b:JournalName>BMC Public Health</b:JournalName>
    <b:Pages>11 (1-9)</b:Pages>
    <b:RefOrder>2</b:RefOrder>
  </b:Source>
  <b:Source>
    <b:Tag>HMR21</b:Tag>
    <b:SourceType>DocumentFromInternetSite</b:SourceType>
    <b:Guid>{0988D588-7057-4972-81F3-31B7588CC21B}</b:Guid>
    <b:Title>Tobacco Bulletin</b:Title>
    <b:Year>2021</b:Year>
    <b:Month>November</b:Month>
    <b:Day>30</b:Day>
    <b:URL>https://www.gov.uk/government/statistics/tobacco-bulletin</b:URL>
    <b:Author>
      <b:Author>
        <b:Corporate>HM Revenue and Customs</b:Corporate>
      </b:Author>
    </b:Author>
    <b:RefOrder>4</b:RefOrder>
  </b:Source>
  <b:Source>
    <b:Tag>Off20</b:Tag>
    <b:SourceType>InternetSite</b:SourceType>
    <b:Guid>{06DA454B-0A5C-4B68-A487-EBF7E173DF93}</b:Guid>
    <b:Title>Annual Population Survey, January-December 2018. [data collection]</b:Title>
    <b:InternetSiteTitle>UK Data Service. SN: 8461</b:InternetSiteTitle>
    <b:Year>2020</b:Year>
    <b:URL>DOI 10.5255/UKDA-SN-8461-5</b:URL>
    <b:Author>
      <b:Author>
        <b:Corporate>ONS</b:Corporate>
      </b:Author>
    </b:Author>
    <b:RefOrder>5</b:RefOrder>
  </b:Source>
  <b:Source>
    <b:Tag>OHI21</b:Tag>
    <b:SourceType>InternetSite</b:SourceType>
    <b:Guid>{CFEFF770-5F28-4DA6-B7F0-63A577D89A6D}</b:Guid>
    <b:Author>
      <b:Author>
        <b:Corporate>OHID</b:Corporate>
      </b:Author>
    </b:Author>
    <b:Title>Local Tobacco Control Profiles</b:Title>
    <b:InternetSiteTitle>Office for Health Improvement and Disparities</b:InternetSiteTitle>
    <b:Year>2020</b:Year>
    <b:URL>https://fingertips.phe.org.uk/profile/tobacco-control</b:URL>
    <b:RefOrder>3</b:RefOrder>
  </b:Source>
  <b:Source>
    <b:Tag>HMRC21</b:Tag>
    <b:SourceType>InternetSite</b:SourceType>
    <b:Guid>{930DBF82-109E-4FF6-B139-78CF5C184554}</b:Guid>
    <b:Author>
      <b:Author>
        <b:Corporate>HM Revenue and Customs</b:Corporate>
      </b:Author>
    </b:Author>
    <b:Title>Measuring tax gaps 2021 edition - tax gap estimates for 2019 to 2020</b:Title>
    <b:InternetSiteTitle>HM Revenue and Customs</b:InternetSiteTitle>
    <b:Year>2021</b:Year>
    <b:URL>https://www.gov.uk/government/statistics/measuring-tax-gaps/measuring-tax-gaps-2021-edition-tax-gap-estimates-for-2019-to-2020</b:URL>
    <b:RefOrder>7</b:RefOrder>
  </b:Source>
  <b:Source>
    <b:Tag>OEC22</b:Tag>
    <b:SourceType>InternetSite</b:SourceType>
    <b:Guid>{34F072D8-9057-4797-8754-869AF45B20F7}</b:Guid>
    <b:Author>
      <b:Author>
        <b:Corporate>OECD</b:Corporate>
      </b:Author>
    </b:Author>
    <b:Title>Consumption tax trends</b:Title>
    <b:Year>2022</b:Year>
    <b:URL>https://www.oecd.org/tax/consumption/tax-burden-cigarettes-ctt-trends.xlsx</b:URL>
    <b:RefOrder>6</b:RefOrder>
  </b:Source>
</b:Sources>
</file>

<file path=customXml/itemProps1.xml><?xml version="1.0" encoding="utf-8"?>
<ds:datastoreItem xmlns:ds="http://schemas.openxmlformats.org/officeDocument/2006/customXml" ds:itemID="{E8FA0829-78F9-4906-95C2-666663391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17</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95</cp:revision>
  <dcterms:created xsi:type="dcterms:W3CDTF">2022-02-02T15:06:00Z</dcterms:created>
  <dcterms:modified xsi:type="dcterms:W3CDTF">2022-02-18T14:19:00Z</dcterms:modified>
</cp:coreProperties>
</file>